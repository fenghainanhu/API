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962EF" w14:textId="77777777" w:rsidR="00A030C8" w:rsidRDefault="009E6820" w:rsidP="00142356">
      <w:pPr>
        <w:pStyle w:val="Title"/>
        <w:jc w:val="right"/>
      </w:pPr>
      <w:r>
        <w:rPr>
          <w:noProof/>
          <w:lang w:val="en-US" w:eastAsia="en-US"/>
        </w:rPr>
        <w:drawing>
          <wp:inline distT="0" distB="0" distL="0" distR="0" wp14:anchorId="6910BC1C" wp14:editId="420D6619">
            <wp:extent cx="1123950" cy="741155"/>
            <wp:effectExtent l="19050" t="0" r="0" b="0"/>
            <wp:docPr id="3" name="Picture 2" descr="inte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logo.jpg"/>
                    <pic:cNvPicPr/>
                  </pic:nvPicPr>
                  <pic:blipFill>
                    <a:blip r:embed="rId9" cstate="print"/>
                    <a:stretch>
                      <a:fillRect/>
                    </a:stretch>
                  </pic:blipFill>
                  <pic:spPr>
                    <a:xfrm>
                      <a:off x="0" y="0"/>
                      <a:ext cx="1123950" cy="741155"/>
                    </a:xfrm>
                    <a:prstGeom prst="rect">
                      <a:avLst/>
                    </a:prstGeom>
                  </pic:spPr>
                </pic:pic>
              </a:graphicData>
            </a:graphic>
          </wp:inline>
        </w:drawing>
      </w:r>
    </w:p>
    <w:p w14:paraId="1A953F6C" w14:textId="77777777" w:rsidR="006E7519" w:rsidRDefault="006E7519" w:rsidP="002D52A7">
      <w:pPr>
        <w:pStyle w:val="Title"/>
      </w:pPr>
    </w:p>
    <w:p w14:paraId="6AAEC87B" w14:textId="77777777" w:rsidR="002D52A7" w:rsidRDefault="0056340E" w:rsidP="002D52A7">
      <w:pPr>
        <w:pStyle w:val="Title"/>
      </w:pPr>
      <w:r>
        <w:t>Wakelocks for Android</w:t>
      </w:r>
      <w:r w:rsidR="006E7519">
        <w:t>*</w:t>
      </w:r>
    </w:p>
    <w:p w14:paraId="4E4E0401" w14:textId="77777777" w:rsidR="002D52A7" w:rsidRDefault="00E93D96" w:rsidP="002D52A7">
      <w:r>
        <w:t>Christopher Bird</w:t>
      </w:r>
    </w:p>
    <w:p w14:paraId="21FC74BB" w14:textId="77777777" w:rsidR="002D52A7" w:rsidRDefault="001A1018" w:rsidP="002D52A7">
      <w:pPr>
        <w:pStyle w:val="Heading1"/>
      </w:pPr>
      <w:r>
        <w:t xml:space="preserve">Android </w:t>
      </w:r>
      <w:r w:rsidR="00286B87">
        <w:t xml:space="preserve">Power Management </w:t>
      </w:r>
      <w:r>
        <w:t>– Introducing Wakelocks</w:t>
      </w:r>
    </w:p>
    <w:p w14:paraId="6D16DFA8" w14:textId="77777777" w:rsidR="001A1018" w:rsidRDefault="001A1018" w:rsidP="0056340E">
      <w:r>
        <w:t xml:space="preserve">Most people have probably dealt with the frustration of trying to use a cell phone with a short battery life. </w:t>
      </w:r>
      <w:r w:rsidR="00E93D96">
        <w:t>It stinks. A cell phone with a dead battery is about as useful as a cement brick</w:t>
      </w:r>
      <w:r w:rsidR="0072569C">
        <w:t>. Consumers generally get very upset if their phone</w:t>
      </w:r>
      <w:r w:rsidR="006E7519">
        <w:t>’s battery</w:t>
      </w:r>
      <w:r w:rsidR="0072569C">
        <w:t xml:space="preserve"> </w:t>
      </w:r>
      <w:r w:rsidR="008A66D0">
        <w:t xml:space="preserve">doesn’t </w:t>
      </w:r>
      <w:r w:rsidR="0072569C">
        <w:t xml:space="preserve">last throughout the day, </w:t>
      </w:r>
      <w:r w:rsidR="00B635BC">
        <w:t>considering it a major inconvenience to be without a phone while it charges.</w:t>
      </w:r>
    </w:p>
    <w:p w14:paraId="218F12F0" w14:textId="77777777" w:rsidR="00D12393" w:rsidRDefault="00B635BC" w:rsidP="0056340E">
      <w:r>
        <w:t>New and improved software allow</w:t>
      </w:r>
      <w:r w:rsidR="000E1197">
        <w:t>s</w:t>
      </w:r>
      <w:r>
        <w:t xml:space="preserve"> tasks traditionally requiring a l</w:t>
      </w:r>
      <w:r w:rsidR="000E1197">
        <w:t>a</w:t>
      </w:r>
      <w:r>
        <w:t>p</w:t>
      </w:r>
      <w:r w:rsidR="000E1197">
        <w:t>top</w:t>
      </w:r>
      <w:r>
        <w:t xml:space="preserve"> or PC to now be done </w:t>
      </w:r>
      <w:r w:rsidR="00142356">
        <w:t>while away from any desk</w:t>
      </w:r>
      <w:r>
        <w:t xml:space="preserve"> using a </w:t>
      </w:r>
      <w:r w:rsidR="000E1197">
        <w:t xml:space="preserve">smartphone. </w:t>
      </w:r>
      <w:r w:rsidR="00F10628">
        <w:t xml:space="preserve">However, the small form factor of smartphones severely limits the allowed battery size compared to a laptop. It’s a tricky requirement to have a </w:t>
      </w:r>
      <w:r w:rsidR="00977057">
        <w:t>phone imitate the functionality of a laptop, while having the strict requirement of retaining all</w:t>
      </w:r>
      <w:r w:rsidR="006E7519">
        <w:t>-</w:t>
      </w:r>
      <w:r w:rsidR="00977057">
        <w:t>day battery life.</w:t>
      </w:r>
    </w:p>
    <w:p w14:paraId="08D6520A" w14:textId="77777777" w:rsidR="006961FA" w:rsidRDefault="00977057" w:rsidP="0056340E">
      <w:r>
        <w:t xml:space="preserve">Android and </w:t>
      </w:r>
      <w:r w:rsidR="001C3C19">
        <w:t xml:space="preserve">other mobile </w:t>
      </w:r>
      <w:proofErr w:type="gramStart"/>
      <w:r w:rsidR="001C3C19">
        <w:t xml:space="preserve">OSs </w:t>
      </w:r>
      <w:r w:rsidR="008C5B7E">
        <w:t xml:space="preserve"> have</w:t>
      </w:r>
      <w:proofErr w:type="gramEnd"/>
      <w:r w:rsidR="008C5B7E">
        <w:t xml:space="preserve"> achieved longer battery life by implementing an </w:t>
      </w:r>
      <w:r w:rsidR="001C3C19">
        <w:t xml:space="preserve">aggressive power manager. </w:t>
      </w:r>
      <w:r w:rsidR="008C5B7E">
        <w:t>Shortly a</w:t>
      </w:r>
      <w:r w:rsidR="00020A0F">
        <w:t xml:space="preserve">fter using a phone, its </w:t>
      </w:r>
      <w:proofErr w:type="gramStart"/>
      <w:r w:rsidR="00020A0F">
        <w:t>display  turn</w:t>
      </w:r>
      <w:r w:rsidR="000E1197">
        <w:t>s</w:t>
      </w:r>
      <w:proofErr w:type="gramEnd"/>
      <w:r w:rsidR="00020A0F">
        <w:t xml:space="preserve"> off and the CPU go</w:t>
      </w:r>
      <w:r w:rsidR="000E1197">
        <w:t>es</w:t>
      </w:r>
      <w:r w:rsidR="00020A0F">
        <w:t xml:space="preserve"> into a deep power state, thus sipping as little power as possible when not in use.</w:t>
      </w:r>
      <w:r w:rsidR="006961FA">
        <w:t xml:space="preserve"> This is how phones, when </w:t>
      </w:r>
      <w:r w:rsidR="00432B33">
        <w:t xml:space="preserve">they are </w:t>
      </w:r>
      <w:r w:rsidR="006961FA">
        <w:t xml:space="preserve">not used, are able to last several days </w:t>
      </w:r>
      <w:r w:rsidR="006E7519">
        <w:t>on</w:t>
      </w:r>
      <w:r w:rsidR="006961FA">
        <w:t xml:space="preserve"> a single charge. With Android’s power manager, the normal assumption is that when the display is off, so is the CPU. </w:t>
      </w:r>
    </w:p>
    <w:p w14:paraId="2115FCBC" w14:textId="77777777" w:rsidR="00332F8F" w:rsidRDefault="006961FA" w:rsidP="0056340E">
      <w:r>
        <w:t xml:space="preserve">However, </w:t>
      </w:r>
      <w:r w:rsidR="00432B33">
        <w:t xml:space="preserve">Android </w:t>
      </w:r>
      <w:r>
        <w:t xml:space="preserve">developers </w:t>
      </w:r>
      <w:r w:rsidR="00432B33">
        <w:t xml:space="preserve">have the freedom (and mighty power) to prevent an Android device from going to sleep. </w:t>
      </w:r>
      <w:r w:rsidR="00332F8F">
        <w:t xml:space="preserve">They </w:t>
      </w:r>
      <w:r>
        <w:t xml:space="preserve">may </w:t>
      </w:r>
      <w:r w:rsidR="00332F8F">
        <w:t>wish</w:t>
      </w:r>
      <w:r>
        <w:t xml:space="preserve"> to </w:t>
      </w:r>
      <w:r w:rsidR="00332F8F">
        <w:t xml:space="preserve">keep the </w:t>
      </w:r>
      <w:r>
        <w:t xml:space="preserve">CPU </w:t>
      </w:r>
      <w:r w:rsidR="00432B33">
        <w:t>active, even when the display is off. Or perhaps they want to be able to prevent the display from automatically turning off</w:t>
      </w:r>
      <w:r w:rsidR="0024614E">
        <w:t xml:space="preserve"> during a specific activity</w:t>
      </w:r>
      <w:r w:rsidR="00432B33">
        <w:t>. For this</w:t>
      </w:r>
      <w:r w:rsidR="00ED528B">
        <w:t xml:space="preserve"> purpose, Google</w:t>
      </w:r>
      <w:r w:rsidR="008C5B7E">
        <w:t>*</w:t>
      </w:r>
      <w:r w:rsidR="00ED528B">
        <w:t xml:space="preserve"> has included </w:t>
      </w:r>
      <w:proofErr w:type="spellStart"/>
      <w:ins w:id="0" w:author="Bird, Christopher A" w:date="2012-09-11T09:59:00Z">
        <w:r w:rsidR="008C5B7E">
          <w:t>w</w:t>
        </w:r>
      </w:ins>
      <w:r w:rsidR="00432B33">
        <w:t>akelocks</w:t>
      </w:r>
      <w:proofErr w:type="spellEnd"/>
      <w:r w:rsidR="00432B33">
        <w:t xml:space="preserve"> into their </w:t>
      </w:r>
      <w:proofErr w:type="spellStart"/>
      <w:r w:rsidR="00432B33" w:rsidRPr="00ED528B">
        <w:t>PowerManager</w:t>
      </w:r>
      <w:proofErr w:type="spellEnd"/>
      <w:r w:rsidR="00432B33" w:rsidRPr="00ED528B">
        <w:t xml:space="preserve"> APIs</w:t>
      </w:r>
      <w:r w:rsidR="00ED528B">
        <w:rPr>
          <w:rStyle w:val="EndnoteReference"/>
          <w:color w:val="0000FF" w:themeColor="hyperlink"/>
          <w:u w:val="single"/>
        </w:rPr>
        <w:endnoteReference w:id="1"/>
      </w:r>
      <w:r w:rsidR="00432B33">
        <w:t xml:space="preserve">. Applications that </w:t>
      </w:r>
      <w:r w:rsidR="006E7519">
        <w:t xml:space="preserve">want </w:t>
      </w:r>
      <w:r w:rsidR="00432B33">
        <w:t xml:space="preserve">to prevent </w:t>
      </w:r>
      <w:r w:rsidR="006E7519">
        <w:t xml:space="preserve">a </w:t>
      </w:r>
      <w:r w:rsidR="00432B33">
        <w:t>device from going to sleep can grab a wakelock. As long as there is an active wakelock</w:t>
      </w:r>
      <w:r w:rsidR="00332F8F">
        <w:t xml:space="preserve"> on the system</w:t>
      </w:r>
      <w:r w:rsidR="00432B33">
        <w:t>, the device cannot enter suspend</w:t>
      </w:r>
      <w:r w:rsidR="0024614E">
        <w:t xml:space="preserve"> until the wakelock is released</w:t>
      </w:r>
      <w:r w:rsidR="00432B33">
        <w:t>.</w:t>
      </w:r>
      <w:r w:rsidR="00332F8F">
        <w:t xml:space="preserve"> </w:t>
      </w:r>
      <w:r w:rsidR="0024614E">
        <w:t xml:space="preserve">When using </w:t>
      </w:r>
      <w:proofErr w:type="spellStart"/>
      <w:r w:rsidR="0024614E">
        <w:t>wakelocks</w:t>
      </w:r>
      <w:proofErr w:type="spellEnd"/>
      <w:r w:rsidR="0024614E">
        <w:t xml:space="preserve">, it’s extremely important to understand that you must properly release </w:t>
      </w:r>
      <w:proofErr w:type="spellStart"/>
      <w:r w:rsidR="0024614E">
        <w:t>wakelocks</w:t>
      </w:r>
      <w:proofErr w:type="spellEnd"/>
      <w:r w:rsidR="0024614E">
        <w:t xml:space="preserve"> when they’re not needed because an unreleased wakelock will quickly drain a device’s battery</w:t>
      </w:r>
      <w:r w:rsidR="00324E57">
        <w:t xml:space="preserve">, </w:t>
      </w:r>
      <w:r w:rsidR="008C5B7E">
        <w:t>by not entering</w:t>
      </w:r>
      <w:r w:rsidR="0024614E">
        <w:t xml:space="preserve"> its </w:t>
      </w:r>
      <w:r w:rsidR="006E7519">
        <w:t xml:space="preserve">default </w:t>
      </w:r>
      <w:r w:rsidR="008C5B7E">
        <w:t xml:space="preserve">state </w:t>
      </w:r>
      <w:r w:rsidR="0024614E">
        <w:t>to conserve energy.</w:t>
      </w:r>
    </w:p>
    <w:p w14:paraId="638D8D7D" w14:textId="77777777" w:rsidR="00725ADF" w:rsidRDefault="00332F8F" w:rsidP="0056340E">
      <w:r>
        <w:t xml:space="preserve">To </w:t>
      </w:r>
      <w:r w:rsidR="006E7519">
        <w:t>see</w:t>
      </w:r>
      <w:r>
        <w:t xml:space="preserve"> wh</w:t>
      </w:r>
      <w:r w:rsidR="006E7519">
        <w:t>en</w:t>
      </w:r>
      <w:r>
        <w:t xml:space="preserve"> a developer might use a wakelock, this article will show some of the default Android applications (</w:t>
      </w:r>
      <w:r w:rsidR="00324E57">
        <w:t>and</w:t>
      </w:r>
      <w:r>
        <w:t xml:space="preserve"> usage models) that </w:t>
      </w:r>
      <w:r w:rsidR="0024614E">
        <w:t>use them</w:t>
      </w:r>
      <w:r>
        <w:t xml:space="preserve"> in Android 4.0.</w:t>
      </w:r>
      <w:r w:rsidR="0024614E">
        <w:t xml:space="preserve"> Then the article will introduce a sample application, “Wakelocks</w:t>
      </w:r>
      <w:r w:rsidR="00724397">
        <w:t>,</w:t>
      </w:r>
      <w:r w:rsidR="0024614E">
        <w:t xml:space="preserve">” from the </w:t>
      </w:r>
      <w:proofErr w:type="spellStart"/>
      <w:r w:rsidR="0024614E">
        <w:t>SDPSamples</w:t>
      </w:r>
      <w:proofErr w:type="spellEnd"/>
      <w:r w:rsidR="0024614E">
        <w:t xml:space="preserve"> collection to show how </w:t>
      </w:r>
      <w:proofErr w:type="spellStart"/>
      <w:r w:rsidR="0024614E">
        <w:t>wakelocks</w:t>
      </w:r>
      <w:proofErr w:type="spellEnd"/>
      <w:r w:rsidR="0024614E">
        <w:t xml:space="preserve"> are done in code.</w:t>
      </w:r>
      <w:r>
        <w:t xml:space="preserve"> </w:t>
      </w:r>
    </w:p>
    <w:p w14:paraId="4879E268" w14:textId="77777777" w:rsidR="006F75B9" w:rsidRDefault="006F75B9" w:rsidP="002D52A7">
      <w:pPr>
        <w:pStyle w:val="Heading1"/>
      </w:pPr>
      <w:r>
        <w:t xml:space="preserve">App </w:t>
      </w:r>
      <w:r w:rsidR="006E7519">
        <w:t>U</w:t>
      </w:r>
      <w:r>
        <w:t xml:space="preserve">sages </w:t>
      </w:r>
      <w:r w:rsidR="00724397">
        <w:t>of</w:t>
      </w:r>
      <w:r>
        <w:t xml:space="preserve"> Wakelocks</w:t>
      </w:r>
    </w:p>
    <w:p w14:paraId="06EF7C23" w14:textId="77777777" w:rsidR="004F3BFB" w:rsidRDefault="004F3BFB" w:rsidP="006F75B9">
      <w:r>
        <w:lastRenderedPageBreak/>
        <w:t xml:space="preserve">With Android, there is a way to see which services are holding </w:t>
      </w:r>
      <w:r w:rsidR="00324E57">
        <w:t xml:space="preserve">the </w:t>
      </w:r>
      <w:proofErr w:type="spellStart"/>
      <w:r>
        <w:t>wakelocks</w:t>
      </w:r>
      <w:proofErr w:type="spellEnd"/>
      <w:r>
        <w:t xml:space="preserve"> that are preventing the system from going into low-power states. </w:t>
      </w:r>
      <w:r w:rsidR="00BC6594">
        <w:t>The file /</w:t>
      </w:r>
      <w:proofErr w:type="spellStart"/>
      <w:r w:rsidR="00BC6594">
        <w:t>proc</w:t>
      </w:r>
      <w:proofErr w:type="spellEnd"/>
      <w:r w:rsidR="00BC6594">
        <w:t>/</w:t>
      </w:r>
      <w:proofErr w:type="spellStart"/>
      <w:r w:rsidR="00BC6594">
        <w:t>wakelocks</w:t>
      </w:r>
      <w:proofErr w:type="spellEnd"/>
      <w:r w:rsidR="00BC6594">
        <w:t xml:space="preserve"> on the device shows a list of defined services and drivers that use </w:t>
      </w:r>
      <w:proofErr w:type="spellStart"/>
      <w:r w:rsidR="00BC6594">
        <w:t>wakelocks</w:t>
      </w:r>
      <w:proofErr w:type="spellEnd"/>
      <w:r w:rsidR="00BC6594">
        <w:t xml:space="preserve">. </w:t>
      </w:r>
      <w:r>
        <w:t xml:space="preserve">By </w:t>
      </w:r>
      <w:r w:rsidR="00A56641">
        <w:t>monitoring the contents</w:t>
      </w:r>
      <w:r>
        <w:t xml:space="preserve"> of the /</w:t>
      </w:r>
      <w:r w:rsidR="00BC6594">
        <w:t>sys</w:t>
      </w:r>
      <w:r>
        <w:t>/</w:t>
      </w:r>
      <w:r w:rsidR="00BC6594">
        <w:t>power/</w:t>
      </w:r>
      <w:proofErr w:type="spellStart"/>
      <w:r>
        <w:t>wake</w:t>
      </w:r>
      <w:r w:rsidR="00BC6594">
        <w:t>_lock</w:t>
      </w:r>
      <w:proofErr w:type="spellEnd"/>
      <w:r>
        <w:t xml:space="preserve"> file (root access required), </w:t>
      </w:r>
      <w:r w:rsidR="00E409A4">
        <w:t xml:space="preserve">you </w:t>
      </w:r>
      <w:r>
        <w:t xml:space="preserve">can </w:t>
      </w:r>
      <w:r w:rsidR="008E5D71">
        <w:t>know</w:t>
      </w:r>
      <w:r w:rsidR="00A56641">
        <w:t xml:space="preserve"> when there’s a lock on the CPU resources</w:t>
      </w:r>
      <w:r w:rsidR="00BC6594">
        <w:t xml:space="preserve">, and what </w:t>
      </w:r>
      <w:r w:rsidR="007167ED">
        <w:t>service is holding the wakelock</w:t>
      </w:r>
      <w:ins w:id="1" w:author="Bird, Christopher A" w:date="2012-09-11T10:40:00Z">
        <w:r w:rsidR="0077395E">
          <w:rPr>
            <w:rStyle w:val="EndnoteReference"/>
          </w:rPr>
          <w:t>2</w:t>
        </w:r>
      </w:ins>
      <w:r w:rsidR="00A56641">
        <w:t xml:space="preserve">. </w:t>
      </w:r>
      <w:r w:rsidR="006E7519">
        <w:t>I</w:t>
      </w:r>
      <w:r w:rsidR="00A56641">
        <w:t xml:space="preserve"> was able to capture a few use cases in which </w:t>
      </w:r>
      <w:proofErr w:type="spellStart"/>
      <w:r w:rsidR="00A56641">
        <w:t>wakelocks</w:t>
      </w:r>
      <w:proofErr w:type="spellEnd"/>
      <w:r w:rsidR="00A56641">
        <w:t xml:space="preserve"> were used on </w:t>
      </w:r>
      <w:r w:rsidR="006E7519">
        <w:t xml:space="preserve">my </w:t>
      </w:r>
      <w:r w:rsidR="00A56641">
        <w:t>Galaxy Nexus running Android 4.0, as shown below:</w:t>
      </w:r>
    </w:p>
    <w:tbl>
      <w:tblPr>
        <w:tblW w:w="9390" w:type="dxa"/>
        <w:tblInd w:w="93" w:type="dxa"/>
        <w:tblLook w:val="04A0" w:firstRow="1" w:lastRow="0" w:firstColumn="1" w:lastColumn="0" w:noHBand="0" w:noVBand="1"/>
      </w:tblPr>
      <w:tblGrid>
        <w:gridCol w:w="985"/>
        <w:gridCol w:w="2913"/>
        <w:gridCol w:w="1683"/>
        <w:gridCol w:w="4289"/>
      </w:tblGrid>
      <w:tr w:rsidR="00725ADF" w:rsidRPr="00725ADF" w14:paraId="335A160C" w14:textId="77777777" w:rsidTr="00725ADF">
        <w:trPr>
          <w:trHeight w:val="290"/>
        </w:trPr>
        <w:tc>
          <w:tcPr>
            <w:tcW w:w="985"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2C7A01B7" w14:textId="77777777" w:rsidR="00725ADF" w:rsidRPr="00333792" w:rsidRDefault="00725ADF" w:rsidP="00725ADF">
            <w:pPr>
              <w:spacing w:after="0" w:line="240" w:lineRule="auto"/>
              <w:rPr>
                <w:rFonts w:ascii="Calibri" w:eastAsia="Times New Roman" w:hAnsi="Calibri" w:cs="Calibri"/>
                <w:b/>
                <w:bCs/>
                <w:color w:val="000000"/>
                <w:sz w:val="16"/>
                <w:lang w:val="en-US" w:eastAsia="en-US"/>
              </w:rPr>
            </w:pPr>
            <w:r w:rsidRPr="00333792">
              <w:rPr>
                <w:rFonts w:ascii="Calibri" w:eastAsia="Times New Roman" w:hAnsi="Calibri" w:cs="Calibri"/>
                <w:b/>
                <w:bCs/>
                <w:color w:val="000000"/>
                <w:sz w:val="16"/>
                <w:lang w:val="en-US" w:eastAsia="en-US"/>
              </w:rPr>
              <w:t>App Used</w:t>
            </w:r>
          </w:p>
        </w:tc>
        <w:tc>
          <w:tcPr>
            <w:tcW w:w="2913" w:type="dxa"/>
            <w:tcBorders>
              <w:top w:val="single" w:sz="4" w:space="0" w:color="auto"/>
              <w:left w:val="nil"/>
              <w:bottom w:val="single" w:sz="4" w:space="0" w:color="auto"/>
              <w:right w:val="single" w:sz="4" w:space="0" w:color="auto"/>
            </w:tcBorders>
            <w:shd w:val="clear" w:color="000000" w:fill="B8CCE4"/>
            <w:noWrap/>
            <w:vAlign w:val="center"/>
            <w:hideMark/>
          </w:tcPr>
          <w:p w14:paraId="5FA08965" w14:textId="77777777" w:rsidR="00725ADF" w:rsidRPr="00333792" w:rsidRDefault="00725ADF" w:rsidP="00725ADF">
            <w:pPr>
              <w:spacing w:after="0" w:line="240" w:lineRule="auto"/>
              <w:rPr>
                <w:rFonts w:ascii="Calibri" w:eastAsia="Times New Roman" w:hAnsi="Calibri" w:cs="Calibri"/>
                <w:b/>
                <w:bCs/>
                <w:color w:val="000000"/>
                <w:sz w:val="16"/>
                <w:lang w:val="en-US" w:eastAsia="en-US"/>
              </w:rPr>
            </w:pPr>
            <w:r w:rsidRPr="00333792">
              <w:rPr>
                <w:rFonts w:ascii="Calibri" w:eastAsia="Times New Roman" w:hAnsi="Calibri" w:cs="Calibri"/>
                <w:b/>
                <w:bCs/>
                <w:color w:val="000000"/>
                <w:sz w:val="16"/>
                <w:lang w:val="en-US" w:eastAsia="en-US"/>
              </w:rPr>
              <w:t>Action Done</w:t>
            </w:r>
          </w:p>
        </w:tc>
        <w:tc>
          <w:tcPr>
            <w:tcW w:w="1203" w:type="dxa"/>
            <w:tcBorders>
              <w:top w:val="single" w:sz="4" w:space="0" w:color="auto"/>
              <w:left w:val="nil"/>
              <w:bottom w:val="single" w:sz="4" w:space="0" w:color="auto"/>
              <w:right w:val="single" w:sz="4" w:space="0" w:color="auto"/>
            </w:tcBorders>
            <w:shd w:val="clear" w:color="000000" w:fill="B8CCE4"/>
            <w:noWrap/>
            <w:vAlign w:val="center"/>
            <w:hideMark/>
          </w:tcPr>
          <w:p w14:paraId="2CC3BF36" w14:textId="77777777" w:rsidR="00725ADF" w:rsidRPr="00333792" w:rsidRDefault="00725ADF" w:rsidP="00725ADF">
            <w:pPr>
              <w:spacing w:after="0" w:line="240" w:lineRule="auto"/>
              <w:rPr>
                <w:rFonts w:ascii="Calibri" w:eastAsia="Times New Roman" w:hAnsi="Calibri" w:cs="Calibri"/>
                <w:b/>
                <w:bCs/>
                <w:color w:val="000000"/>
                <w:sz w:val="16"/>
                <w:lang w:val="en-US" w:eastAsia="en-US"/>
              </w:rPr>
            </w:pPr>
            <w:r w:rsidRPr="00333792">
              <w:rPr>
                <w:rFonts w:ascii="Calibri" w:eastAsia="Times New Roman" w:hAnsi="Calibri" w:cs="Calibri"/>
                <w:b/>
                <w:bCs/>
                <w:color w:val="000000"/>
                <w:sz w:val="16"/>
                <w:lang w:val="en-US" w:eastAsia="en-US"/>
              </w:rPr>
              <w:t xml:space="preserve">Service that grabbed the </w:t>
            </w:r>
            <w:proofErr w:type="spellStart"/>
            <w:r w:rsidRPr="00333792">
              <w:rPr>
                <w:rFonts w:ascii="Calibri" w:eastAsia="Times New Roman" w:hAnsi="Calibri" w:cs="Calibri"/>
                <w:b/>
                <w:bCs/>
                <w:color w:val="000000"/>
                <w:sz w:val="16"/>
                <w:lang w:val="en-US" w:eastAsia="en-US"/>
              </w:rPr>
              <w:t>Wakelock</w:t>
            </w:r>
            <w:proofErr w:type="spellEnd"/>
          </w:p>
        </w:tc>
        <w:tc>
          <w:tcPr>
            <w:tcW w:w="4289" w:type="dxa"/>
            <w:tcBorders>
              <w:top w:val="single" w:sz="4" w:space="0" w:color="auto"/>
              <w:left w:val="nil"/>
              <w:bottom w:val="single" w:sz="4" w:space="0" w:color="auto"/>
              <w:right w:val="single" w:sz="4" w:space="0" w:color="auto"/>
            </w:tcBorders>
            <w:shd w:val="clear" w:color="000000" w:fill="B8CCE4"/>
            <w:noWrap/>
            <w:vAlign w:val="center"/>
            <w:hideMark/>
          </w:tcPr>
          <w:p w14:paraId="6C8B3416" w14:textId="77777777" w:rsidR="00725ADF" w:rsidRPr="00333792" w:rsidRDefault="008E5D71" w:rsidP="00725ADF">
            <w:pPr>
              <w:spacing w:after="0" w:line="240" w:lineRule="auto"/>
              <w:rPr>
                <w:rFonts w:ascii="Calibri" w:eastAsia="Times New Roman" w:hAnsi="Calibri" w:cs="Calibri"/>
                <w:b/>
                <w:bCs/>
                <w:color w:val="000000"/>
                <w:sz w:val="16"/>
                <w:lang w:val="en-US" w:eastAsia="en-US"/>
              </w:rPr>
            </w:pPr>
            <w:r w:rsidRPr="00333792">
              <w:rPr>
                <w:rFonts w:ascii="Calibri" w:eastAsia="Times New Roman" w:hAnsi="Calibri" w:cs="Calibri"/>
                <w:b/>
                <w:bCs/>
                <w:color w:val="000000"/>
                <w:sz w:val="16"/>
                <w:lang w:val="en-US" w:eastAsia="en-US"/>
              </w:rPr>
              <w:t>Behavior</w:t>
            </w:r>
          </w:p>
        </w:tc>
      </w:tr>
      <w:tr w:rsidR="00725ADF" w:rsidRPr="00725ADF" w14:paraId="7113C3AE" w14:textId="77777777" w:rsidTr="00725ADF">
        <w:trPr>
          <w:trHeight w:val="29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20C8D1F"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Any</w:t>
            </w:r>
          </w:p>
        </w:tc>
        <w:tc>
          <w:tcPr>
            <w:tcW w:w="2913" w:type="dxa"/>
            <w:tcBorders>
              <w:top w:val="nil"/>
              <w:left w:val="nil"/>
              <w:bottom w:val="single" w:sz="4" w:space="0" w:color="auto"/>
              <w:right w:val="single" w:sz="4" w:space="0" w:color="auto"/>
            </w:tcBorders>
            <w:shd w:val="clear" w:color="auto" w:fill="auto"/>
            <w:noWrap/>
            <w:vAlign w:val="center"/>
            <w:hideMark/>
          </w:tcPr>
          <w:p w14:paraId="568EB208"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 xml:space="preserve">UI Widget pressed (like Button or </w:t>
            </w:r>
            <w:proofErr w:type="spellStart"/>
            <w:r w:rsidRPr="00333792">
              <w:rPr>
                <w:rFonts w:ascii="Calibri" w:eastAsia="Times New Roman" w:hAnsi="Calibri" w:cs="Calibri"/>
                <w:color w:val="000000"/>
                <w:sz w:val="16"/>
                <w:lang w:val="en-US" w:eastAsia="en-US"/>
              </w:rPr>
              <w:t>ListView</w:t>
            </w:r>
            <w:proofErr w:type="spellEnd"/>
            <w:r w:rsidRPr="00333792">
              <w:rPr>
                <w:rFonts w:ascii="Calibri" w:eastAsia="Times New Roman" w:hAnsi="Calibri" w:cs="Calibri"/>
                <w:color w:val="000000"/>
                <w:sz w:val="16"/>
                <w:lang w:val="en-US" w:eastAsia="en-US"/>
              </w:rPr>
              <w:t xml:space="preserve"> item clicked)</w:t>
            </w:r>
          </w:p>
        </w:tc>
        <w:tc>
          <w:tcPr>
            <w:tcW w:w="1203" w:type="dxa"/>
            <w:tcBorders>
              <w:top w:val="nil"/>
              <w:left w:val="nil"/>
              <w:bottom w:val="single" w:sz="4" w:space="0" w:color="auto"/>
              <w:right w:val="single" w:sz="4" w:space="0" w:color="auto"/>
            </w:tcBorders>
            <w:shd w:val="clear" w:color="auto" w:fill="auto"/>
            <w:noWrap/>
            <w:vAlign w:val="center"/>
            <w:hideMark/>
          </w:tcPr>
          <w:p w14:paraId="3B50B998" w14:textId="77777777" w:rsidR="00725ADF" w:rsidRPr="00333792" w:rsidRDefault="00725ADF" w:rsidP="00725ADF">
            <w:pPr>
              <w:spacing w:after="0" w:line="240" w:lineRule="auto"/>
              <w:rPr>
                <w:rFonts w:ascii="Calibri" w:eastAsia="Times New Roman" w:hAnsi="Calibri" w:cs="Calibri"/>
                <w:color w:val="000000"/>
                <w:sz w:val="16"/>
                <w:lang w:val="en-US" w:eastAsia="en-US"/>
              </w:rPr>
            </w:pPr>
            <w:proofErr w:type="spellStart"/>
            <w:r w:rsidRPr="00333792">
              <w:rPr>
                <w:rFonts w:ascii="Calibri" w:eastAsia="Times New Roman" w:hAnsi="Calibri" w:cs="Calibri"/>
                <w:color w:val="000000"/>
                <w:sz w:val="16"/>
                <w:lang w:val="en-US" w:eastAsia="en-US"/>
              </w:rPr>
              <w:t>PowerManagerService</w:t>
            </w:r>
            <w:proofErr w:type="spellEnd"/>
          </w:p>
        </w:tc>
        <w:tc>
          <w:tcPr>
            <w:tcW w:w="4289" w:type="dxa"/>
            <w:tcBorders>
              <w:top w:val="nil"/>
              <w:left w:val="nil"/>
              <w:bottom w:val="single" w:sz="4" w:space="0" w:color="auto"/>
              <w:right w:val="single" w:sz="4" w:space="0" w:color="auto"/>
            </w:tcBorders>
            <w:shd w:val="clear" w:color="auto" w:fill="auto"/>
            <w:noWrap/>
            <w:vAlign w:val="center"/>
            <w:hideMark/>
          </w:tcPr>
          <w:p w14:paraId="22ECCA25" w14:textId="77777777" w:rsidR="00725ADF" w:rsidRPr="00333792" w:rsidRDefault="006E7519" w:rsidP="00725ADF">
            <w:pPr>
              <w:spacing w:after="0" w:line="240" w:lineRule="auto"/>
              <w:rPr>
                <w:rFonts w:ascii="Calibri" w:eastAsia="Times New Roman" w:hAnsi="Calibri" w:cs="Calibri"/>
                <w:color w:val="000000"/>
                <w:sz w:val="16"/>
                <w:lang w:val="en-US" w:eastAsia="en-US"/>
              </w:rPr>
            </w:pPr>
            <w:r>
              <w:rPr>
                <w:rFonts w:ascii="Calibri" w:eastAsia="Times New Roman" w:hAnsi="Calibri" w:cs="Calibri"/>
                <w:color w:val="000000"/>
                <w:sz w:val="16"/>
                <w:lang w:val="en-US" w:eastAsia="en-US"/>
              </w:rPr>
              <w:t>G</w:t>
            </w:r>
            <w:r w:rsidR="00725ADF" w:rsidRPr="00333792">
              <w:rPr>
                <w:rFonts w:ascii="Calibri" w:eastAsia="Times New Roman" w:hAnsi="Calibri" w:cs="Calibri"/>
                <w:color w:val="000000"/>
                <w:sz w:val="16"/>
                <w:lang w:val="en-US" w:eastAsia="en-US"/>
              </w:rPr>
              <w:t>rabs and releases lock after ~5 seconds</w:t>
            </w:r>
          </w:p>
        </w:tc>
      </w:tr>
      <w:tr w:rsidR="00725ADF" w:rsidRPr="00725ADF" w14:paraId="4160678F" w14:textId="77777777" w:rsidTr="00725ADF">
        <w:trPr>
          <w:trHeight w:val="29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1E46ED0A"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Maps / Navigation</w:t>
            </w:r>
          </w:p>
        </w:tc>
        <w:tc>
          <w:tcPr>
            <w:tcW w:w="2913" w:type="dxa"/>
            <w:tcBorders>
              <w:top w:val="nil"/>
              <w:left w:val="nil"/>
              <w:bottom w:val="single" w:sz="4" w:space="0" w:color="auto"/>
              <w:right w:val="single" w:sz="4" w:space="0" w:color="auto"/>
            </w:tcBorders>
            <w:shd w:val="clear" w:color="auto" w:fill="auto"/>
            <w:noWrap/>
            <w:vAlign w:val="bottom"/>
            <w:hideMark/>
          </w:tcPr>
          <w:p w14:paraId="220051CE"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Launching Maps or enter Navigation directions</w:t>
            </w:r>
          </w:p>
        </w:tc>
        <w:tc>
          <w:tcPr>
            <w:tcW w:w="1203" w:type="dxa"/>
            <w:tcBorders>
              <w:top w:val="nil"/>
              <w:left w:val="nil"/>
              <w:bottom w:val="single" w:sz="4" w:space="0" w:color="auto"/>
              <w:right w:val="single" w:sz="4" w:space="0" w:color="auto"/>
            </w:tcBorders>
            <w:shd w:val="clear" w:color="auto" w:fill="auto"/>
            <w:noWrap/>
            <w:vAlign w:val="center"/>
            <w:hideMark/>
          </w:tcPr>
          <w:p w14:paraId="014F1605" w14:textId="77777777" w:rsidR="00725ADF" w:rsidRPr="00333792" w:rsidRDefault="00725ADF" w:rsidP="00725ADF">
            <w:pPr>
              <w:spacing w:after="0" w:line="240" w:lineRule="auto"/>
              <w:rPr>
                <w:rFonts w:ascii="Calibri" w:eastAsia="Times New Roman" w:hAnsi="Calibri" w:cs="Calibri"/>
                <w:color w:val="000000"/>
                <w:sz w:val="16"/>
                <w:lang w:val="en-US" w:eastAsia="en-US"/>
              </w:rPr>
            </w:pPr>
            <w:proofErr w:type="spellStart"/>
            <w:r w:rsidRPr="00333792">
              <w:rPr>
                <w:rFonts w:ascii="Calibri" w:eastAsia="Times New Roman" w:hAnsi="Calibri" w:cs="Calibri"/>
                <w:color w:val="000000"/>
                <w:sz w:val="16"/>
                <w:lang w:val="en-US" w:eastAsia="en-US"/>
              </w:rPr>
              <w:t>gps</w:t>
            </w:r>
            <w:proofErr w:type="spellEnd"/>
            <w:r w:rsidRPr="00333792">
              <w:rPr>
                <w:rFonts w:ascii="Calibri" w:eastAsia="Times New Roman" w:hAnsi="Calibri" w:cs="Calibri"/>
                <w:color w:val="000000"/>
                <w:sz w:val="16"/>
                <w:lang w:val="en-US" w:eastAsia="en-US"/>
              </w:rPr>
              <w:t>-lock</w:t>
            </w:r>
          </w:p>
        </w:tc>
        <w:tc>
          <w:tcPr>
            <w:tcW w:w="4289" w:type="dxa"/>
            <w:tcBorders>
              <w:top w:val="nil"/>
              <w:left w:val="nil"/>
              <w:bottom w:val="single" w:sz="4" w:space="0" w:color="auto"/>
              <w:right w:val="single" w:sz="4" w:space="0" w:color="auto"/>
            </w:tcBorders>
            <w:shd w:val="clear" w:color="auto" w:fill="auto"/>
            <w:noWrap/>
            <w:vAlign w:val="bottom"/>
            <w:hideMark/>
          </w:tcPr>
          <w:p w14:paraId="520C6A8C" w14:textId="77777777" w:rsidR="00725ADF" w:rsidRPr="00333792" w:rsidRDefault="006E7519" w:rsidP="00725ADF">
            <w:pPr>
              <w:spacing w:after="0" w:line="240" w:lineRule="auto"/>
              <w:rPr>
                <w:rFonts w:ascii="Calibri" w:eastAsia="Times New Roman" w:hAnsi="Calibri" w:cs="Calibri"/>
                <w:color w:val="000000"/>
                <w:sz w:val="16"/>
                <w:lang w:val="en-US" w:eastAsia="en-US"/>
              </w:rPr>
            </w:pPr>
            <w:r>
              <w:rPr>
                <w:rFonts w:ascii="Calibri" w:eastAsia="Times New Roman" w:hAnsi="Calibri" w:cs="Calibri"/>
                <w:color w:val="000000"/>
                <w:sz w:val="16"/>
                <w:lang w:val="en-US" w:eastAsia="en-US"/>
              </w:rPr>
              <w:t>G</w:t>
            </w:r>
            <w:r w:rsidR="00725ADF" w:rsidRPr="00333792">
              <w:rPr>
                <w:rFonts w:ascii="Calibri" w:eastAsia="Times New Roman" w:hAnsi="Calibri" w:cs="Calibri"/>
                <w:color w:val="000000"/>
                <w:sz w:val="16"/>
                <w:lang w:val="en-US" w:eastAsia="en-US"/>
              </w:rPr>
              <w:t>rabs lock while using GPS</w:t>
            </w:r>
          </w:p>
        </w:tc>
      </w:tr>
      <w:tr w:rsidR="00725ADF" w:rsidRPr="00725ADF" w14:paraId="1BE33221" w14:textId="77777777" w:rsidTr="00725ADF">
        <w:trPr>
          <w:trHeight w:val="29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2A71B111"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YouTube</w:t>
            </w:r>
          </w:p>
        </w:tc>
        <w:tc>
          <w:tcPr>
            <w:tcW w:w="2913" w:type="dxa"/>
            <w:tcBorders>
              <w:top w:val="nil"/>
              <w:left w:val="nil"/>
              <w:bottom w:val="single" w:sz="4" w:space="0" w:color="auto"/>
              <w:right w:val="single" w:sz="4" w:space="0" w:color="auto"/>
            </w:tcBorders>
            <w:shd w:val="clear" w:color="auto" w:fill="auto"/>
            <w:noWrap/>
            <w:vAlign w:val="center"/>
            <w:hideMark/>
          </w:tcPr>
          <w:p w14:paraId="66A2A407" w14:textId="77777777" w:rsidR="00725ADF" w:rsidRPr="00333792" w:rsidRDefault="00725ADF" w:rsidP="008A4176">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 xml:space="preserve">Watching </w:t>
            </w:r>
            <w:r w:rsidR="006E7519">
              <w:rPr>
                <w:rFonts w:ascii="Calibri" w:eastAsia="Times New Roman" w:hAnsi="Calibri" w:cs="Calibri"/>
                <w:color w:val="000000"/>
                <w:sz w:val="16"/>
                <w:lang w:val="en-US" w:eastAsia="en-US"/>
              </w:rPr>
              <w:t>s</w:t>
            </w:r>
            <w:r w:rsidRPr="00333792">
              <w:rPr>
                <w:rFonts w:ascii="Calibri" w:eastAsia="Times New Roman" w:hAnsi="Calibri" w:cs="Calibri"/>
                <w:color w:val="000000"/>
                <w:sz w:val="16"/>
                <w:lang w:val="en-US" w:eastAsia="en-US"/>
              </w:rPr>
              <w:t xml:space="preserve">treamed </w:t>
            </w:r>
            <w:ins w:id="2" w:author="Bird, Christopher A" w:date="2012-09-11T10:06:00Z">
              <w:r w:rsidR="008A4176">
                <w:rPr>
                  <w:rFonts w:ascii="Calibri" w:eastAsia="Times New Roman" w:hAnsi="Calibri" w:cs="Calibri"/>
                  <w:color w:val="000000"/>
                  <w:sz w:val="16"/>
                  <w:lang w:val="en-US" w:eastAsia="en-US"/>
                </w:rPr>
                <w:t>v</w:t>
              </w:r>
              <w:r w:rsidR="008A4176" w:rsidRPr="00333792">
                <w:rPr>
                  <w:rFonts w:ascii="Calibri" w:eastAsia="Times New Roman" w:hAnsi="Calibri" w:cs="Calibri"/>
                  <w:color w:val="000000"/>
                  <w:sz w:val="16"/>
                  <w:lang w:val="en-US" w:eastAsia="en-US"/>
                </w:rPr>
                <w:t>ideo</w:t>
              </w:r>
            </w:ins>
          </w:p>
        </w:tc>
        <w:tc>
          <w:tcPr>
            <w:tcW w:w="1203" w:type="dxa"/>
            <w:tcBorders>
              <w:top w:val="nil"/>
              <w:left w:val="nil"/>
              <w:bottom w:val="single" w:sz="4" w:space="0" w:color="auto"/>
              <w:right w:val="single" w:sz="4" w:space="0" w:color="auto"/>
            </w:tcBorders>
            <w:shd w:val="clear" w:color="auto" w:fill="auto"/>
            <w:noWrap/>
            <w:vAlign w:val="center"/>
            <w:hideMark/>
          </w:tcPr>
          <w:p w14:paraId="087B8BFE" w14:textId="77777777" w:rsidR="00725ADF" w:rsidRPr="00333792" w:rsidRDefault="00725ADF" w:rsidP="00725ADF">
            <w:pPr>
              <w:spacing w:after="0" w:line="240" w:lineRule="auto"/>
              <w:rPr>
                <w:rFonts w:ascii="Calibri" w:eastAsia="Times New Roman" w:hAnsi="Calibri" w:cs="Calibri"/>
                <w:color w:val="000000"/>
                <w:sz w:val="16"/>
                <w:lang w:val="en-US" w:eastAsia="en-US"/>
              </w:rPr>
            </w:pPr>
            <w:proofErr w:type="spellStart"/>
            <w:r w:rsidRPr="00333792">
              <w:rPr>
                <w:rFonts w:ascii="Calibri" w:eastAsia="Times New Roman" w:hAnsi="Calibri" w:cs="Calibri"/>
                <w:color w:val="000000"/>
                <w:sz w:val="16"/>
                <w:lang w:val="en-US" w:eastAsia="en-US"/>
              </w:rPr>
              <w:t>PowerManagerService</w:t>
            </w:r>
            <w:proofErr w:type="spellEnd"/>
          </w:p>
        </w:tc>
        <w:tc>
          <w:tcPr>
            <w:tcW w:w="4289" w:type="dxa"/>
            <w:tcBorders>
              <w:top w:val="nil"/>
              <w:left w:val="nil"/>
              <w:bottom w:val="single" w:sz="4" w:space="0" w:color="auto"/>
              <w:right w:val="single" w:sz="4" w:space="0" w:color="auto"/>
            </w:tcBorders>
            <w:shd w:val="clear" w:color="auto" w:fill="auto"/>
            <w:noWrap/>
            <w:vAlign w:val="center"/>
            <w:hideMark/>
          </w:tcPr>
          <w:p w14:paraId="06B654E3" w14:textId="77777777" w:rsidR="00725ADF" w:rsidRPr="00333792" w:rsidRDefault="006E7519" w:rsidP="00725ADF">
            <w:pPr>
              <w:spacing w:after="0" w:line="240" w:lineRule="auto"/>
              <w:rPr>
                <w:rFonts w:ascii="Calibri" w:eastAsia="Times New Roman" w:hAnsi="Calibri" w:cs="Calibri"/>
                <w:color w:val="000000"/>
                <w:sz w:val="16"/>
                <w:lang w:val="en-US" w:eastAsia="en-US"/>
              </w:rPr>
            </w:pPr>
            <w:proofErr w:type="spellStart"/>
            <w:r>
              <w:rPr>
                <w:rFonts w:ascii="Calibri" w:eastAsia="Times New Roman" w:hAnsi="Calibri" w:cs="Calibri"/>
                <w:color w:val="000000"/>
                <w:sz w:val="16"/>
                <w:lang w:val="en-US" w:eastAsia="en-US"/>
              </w:rPr>
              <w:t>W</w:t>
            </w:r>
            <w:r w:rsidR="00725ADF" w:rsidRPr="00333792">
              <w:rPr>
                <w:rFonts w:ascii="Calibri" w:eastAsia="Times New Roman" w:hAnsi="Calibri" w:cs="Calibri"/>
                <w:color w:val="000000"/>
                <w:sz w:val="16"/>
                <w:lang w:val="en-US" w:eastAsia="en-US"/>
              </w:rPr>
              <w:t>akelock</w:t>
            </w:r>
            <w:proofErr w:type="spellEnd"/>
            <w:r w:rsidR="00725ADF" w:rsidRPr="00333792">
              <w:rPr>
                <w:rFonts w:ascii="Calibri" w:eastAsia="Times New Roman" w:hAnsi="Calibri" w:cs="Calibri"/>
                <w:color w:val="000000"/>
                <w:sz w:val="16"/>
                <w:lang w:val="en-US" w:eastAsia="en-US"/>
              </w:rPr>
              <w:t xml:space="preserve"> held throughout entirety of video playback</w:t>
            </w:r>
          </w:p>
        </w:tc>
      </w:tr>
      <w:tr w:rsidR="00725ADF" w:rsidRPr="00725ADF" w14:paraId="4DC8E61A" w14:textId="77777777" w:rsidTr="00725ADF">
        <w:trPr>
          <w:trHeight w:val="29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7606CF29"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Music</w:t>
            </w:r>
          </w:p>
        </w:tc>
        <w:tc>
          <w:tcPr>
            <w:tcW w:w="2913" w:type="dxa"/>
            <w:tcBorders>
              <w:top w:val="nil"/>
              <w:left w:val="nil"/>
              <w:bottom w:val="single" w:sz="4" w:space="0" w:color="auto"/>
              <w:right w:val="single" w:sz="4" w:space="0" w:color="auto"/>
            </w:tcBorders>
            <w:shd w:val="clear" w:color="auto" w:fill="auto"/>
            <w:noWrap/>
            <w:vAlign w:val="center"/>
            <w:hideMark/>
          </w:tcPr>
          <w:p w14:paraId="7E465A6B" w14:textId="77777777" w:rsidR="00725ADF" w:rsidRPr="00333792" w:rsidRDefault="00725ADF" w:rsidP="00725ADF">
            <w:pPr>
              <w:spacing w:after="0" w:line="240" w:lineRule="auto"/>
              <w:rPr>
                <w:rFonts w:ascii="Calibri" w:eastAsia="Times New Roman" w:hAnsi="Calibri" w:cs="Calibri"/>
                <w:color w:val="000000"/>
                <w:sz w:val="16"/>
                <w:lang w:val="en-US" w:eastAsia="en-US"/>
              </w:rPr>
            </w:pPr>
            <w:r w:rsidRPr="00333792">
              <w:rPr>
                <w:rFonts w:ascii="Calibri" w:eastAsia="Times New Roman" w:hAnsi="Calibri" w:cs="Calibri"/>
                <w:color w:val="000000"/>
                <w:sz w:val="16"/>
                <w:lang w:val="en-US" w:eastAsia="en-US"/>
              </w:rPr>
              <w:t xml:space="preserve">Listen to </w:t>
            </w:r>
            <w:r w:rsidR="006E7519">
              <w:rPr>
                <w:rFonts w:ascii="Calibri" w:eastAsia="Times New Roman" w:hAnsi="Calibri" w:cs="Calibri"/>
                <w:color w:val="000000"/>
                <w:sz w:val="16"/>
                <w:lang w:val="en-US" w:eastAsia="en-US"/>
              </w:rPr>
              <w:t>m</w:t>
            </w:r>
            <w:r w:rsidRPr="00333792">
              <w:rPr>
                <w:rFonts w:ascii="Calibri" w:eastAsia="Times New Roman" w:hAnsi="Calibri" w:cs="Calibri"/>
                <w:color w:val="000000"/>
                <w:sz w:val="16"/>
                <w:lang w:val="en-US" w:eastAsia="en-US"/>
              </w:rPr>
              <w:t>usic</w:t>
            </w:r>
          </w:p>
        </w:tc>
        <w:tc>
          <w:tcPr>
            <w:tcW w:w="1203" w:type="dxa"/>
            <w:tcBorders>
              <w:top w:val="nil"/>
              <w:left w:val="nil"/>
              <w:bottom w:val="single" w:sz="4" w:space="0" w:color="auto"/>
              <w:right w:val="single" w:sz="4" w:space="0" w:color="auto"/>
            </w:tcBorders>
            <w:shd w:val="clear" w:color="auto" w:fill="auto"/>
            <w:noWrap/>
            <w:vAlign w:val="center"/>
            <w:hideMark/>
          </w:tcPr>
          <w:p w14:paraId="6C07A4E4" w14:textId="77777777" w:rsidR="00725ADF" w:rsidRPr="00333792" w:rsidRDefault="00725ADF" w:rsidP="00725ADF">
            <w:pPr>
              <w:spacing w:after="0" w:line="240" w:lineRule="auto"/>
              <w:rPr>
                <w:rFonts w:ascii="Calibri" w:eastAsia="Times New Roman" w:hAnsi="Calibri" w:cs="Calibri"/>
                <w:color w:val="000000"/>
                <w:sz w:val="16"/>
                <w:lang w:val="en-US" w:eastAsia="en-US"/>
              </w:rPr>
            </w:pPr>
            <w:proofErr w:type="spellStart"/>
            <w:r w:rsidRPr="00333792">
              <w:rPr>
                <w:rFonts w:ascii="Calibri" w:eastAsia="Times New Roman" w:hAnsi="Calibri" w:cs="Calibri"/>
                <w:color w:val="000000"/>
                <w:sz w:val="16"/>
                <w:lang w:val="en-US" w:eastAsia="en-US"/>
              </w:rPr>
              <w:t>PowerManagerService</w:t>
            </w:r>
            <w:proofErr w:type="spellEnd"/>
          </w:p>
        </w:tc>
        <w:tc>
          <w:tcPr>
            <w:tcW w:w="4289" w:type="dxa"/>
            <w:tcBorders>
              <w:top w:val="nil"/>
              <w:left w:val="nil"/>
              <w:bottom w:val="single" w:sz="4" w:space="0" w:color="auto"/>
              <w:right w:val="single" w:sz="4" w:space="0" w:color="auto"/>
            </w:tcBorders>
            <w:shd w:val="clear" w:color="auto" w:fill="auto"/>
            <w:noWrap/>
            <w:vAlign w:val="center"/>
            <w:hideMark/>
          </w:tcPr>
          <w:p w14:paraId="7C4DBFED" w14:textId="77777777" w:rsidR="00725ADF" w:rsidRPr="00333792" w:rsidRDefault="006E7519" w:rsidP="00725ADF">
            <w:pPr>
              <w:spacing w:after="0" w:line="240" w:lineRule="auto"/>
              <w:rPr>
                <w:rFonts w:ascii="Calibri" w:eastAsia="Times New Roman" w:hAnsi="Calibri" w:cs="Calibri"/>
                <w:color w:val="000000"/>
                <w:sz w:val="16"/>
                <w:lang w:val="en-US" w:eastAsia="en-US"/>
              </w:rPr>
            </w:pPr>
            <w:proofErr w:type="spellStart"/>
            <w:r>
              <w:rPr>
                <w:rFonts w:ascii="Calibri" w:eastAsia="Times New Roman" w:hAnsi="Calibri" w:cs="Calibri"/>
                <w:color w:val="000000"/>
                <w:sz w:val="16"/>
                <w:lang w:val="en-US" w:eastAsia="en-US"/>
              </w:rPr>
              <w:t>W</w:t>
            </w:r>
            <w:r w:rsidR="00725ADF" w:rsidRPr="00333792">
              <w:rPr>
                <w:rFonts w:ascii="Calibri" w:eastAsia="Times New Roman" w:hAnsi="Calibri" w:cs="Calibri"/>
                <w:color w:val="000000"/>
                <w:sz w:val="16"/>
                <w:lang w:val="en-US" w:eastAsia="en-US"/>
              </w:rPr>
              <w:t>akelock</w:t>
            </w:r>
            <w:proofErr w:type="spellEnd"/>
            <w:r w:rsidR="00725ADF" w:rsidRPr="00333792">
              <w:rPr>
                <w:rFonts w:ascii="Calibri" w:eastAsia="Times New Roman" w:hAnsi="Calibri" w:cs="Calibri"/>
                <w:color w:val="000000"/>
                <w:sz w:val="16"/>
                <w:lang w:val="en-US" w:eastAsia="en-US"/>
              </w:rPr>
              <w:t xml:space="preserve"> held during music playback</w:t>
            </w:r>
          </w:p>
        </w:tc>
      </w:tr>
    </w:tbl>
    <w:p w14:paraId="2F3048CA" w14:textId="77777777" w:rsidR="00A56641" w:rsidRPr="00BA7F8F" w:rsidRDefault="00725ADF" w:rsidP="006F75B9">
      <w:pPr>
        <w:rPr>
          <w:b/>
          <w:sz w:val="16"/>
        </w:rPr>
      </w:pPr>
      <w:r w:rsidRPr="00BA7F8F">
        <w:rPr>
          <w:sz w:val="16"/>
        </w:rPr>
        <w:tab/>
      </w:r>
      <w:r w:rsidR="00333792" w:rsidRPr="00BA7F8F">
        <w:rPr>
          <w:b/>
          <w:sz w:val="16"/>
        </w:rPr>
        <w:t xml:space="preserve">Table: </w:t>
      </w:r>
      <w:r w:rsidRPr="00BA7F8F">
        <w:rPr>
          <w:sz w:val="16"/>
        </w:rPr>
        <w:t xml:space="preserve">A few default Android applications demonstrate the use of </w:t>
      </w:r>
      <w:proofErr w:type="spellStart"/>
      <w:ins w:id="3" w:author="Bird, Christopher A" w:date="2012-09-11T10:41:00Z">
        <w:r w:rsidR="00E55C4E">
          <w:rPr>
            <w:sz w:val="16"/>
          </w:rPr>
          <w:t>w</w:t>
        </w:r>
      </w:ins>
      <w:r w:rsidRPr="00BA7F8F">
        <w:rPr>
          <w:sz w:val="16"/>
        </w:rPr>
        <w:t>akelocks</w:t>
      </w:r>
      <w:proofErr w:type="spellEnd"/>
      <w:r w:rsidRPr="00BA7F8F">
        <w:rPr>
          <w:b/>
          <w:sz w:val="16"/>
        </w:rPr>
        <w:t xml:space="preserve"> </w:t>
      </w:r>
    </w:p>
    <w:p w14:paraId="6A6542F3" w14:textId="77777777" w:rsidR="006F75B9" w:rsidRPr="006F75B9" w:rsidRDefault="00725ADF" w:rsidP="006F75B9">
      <w:r>
        <w:t xml:space="preserve">The YouTube </w:t>
      </w:r>
      <w:r w:rsidR="00E409A4">
        <w:t xml:space="preserve">and </w:t>
      </w:r>
      <w:r>
        <w:t xml:space="preserve">Music apps are good examples showing different levels of </w:t>
      </w:r>
      <w:proofErr w:type="spellStart"/>
      <w:r>
        <w:t>wakelocks</w:t>
      </w:r>
      <w:proofErr w:type="spellEnd"/>
      <w:r>
        <w:t xml:space="preserve">. The YouTube application will grab a wakelock when the user streams a video. Throughout the duration of the video, the display </w:t>
      </w:r>
      <w:r w:rsidR="00060493">
        <w:t xml:space="preserve">remains on (ignoring the system’s </w:t>
      </w:r>
      <w:r w:rsidR="008E5D71">
        <w:t>d</w:t>
      </w:r>
      <w:r w:rsidR="00060493">
        <w:t xml:space="preserve">isplay settings). However, if the user presses the power button during playback, the device will suspend, causing the display to turn off and audio/video playback to cease. The Music application uses a different wakelock during audio playback. The display settings aren’t changed, so the device’s screen will turn off according to the user’s </w:t>
      </w:r>
      <w:r w:rsidR="008E5D71">
        <w:t>d</w:t>
      </w:r>
      <w:r w:rsidR="00060493">
        <w:t>isplay settings. With the display off, the wakelock keeps the CPU in an active state so that audio playback can continue, even if the user presses the power button.</w:t>
      </w:r>
    </w:p>
    <w:p w14:paraId="49C64EC0" w14:textId="77777777" w:rsidR="002D52A7" w:rsidRDefault="00CB0BA5" w:rsidP="002D52A7">
      <w:pPr>
        <w:pStyle w:val="Heading1"/>
      </w:pPr>
      <w:r>
        <w:t>Choosing a</w:t>
      </w:r>
      <w:r w:rsidR="0056340E">
        <w:t xml:space="preserve"> Wakelock (before the implementation)</w:t>
      </w:r>
    </w:p>
    <w:p w14:paraId="57C7F9DC" w14:textId="77777777" w:rsidR="00C44305" w:rsidRDefault="007D2DB1" w:rsidP="0056340E">
      <w:r>
        <w:t xml:space="preserve">Before diving in to how to code a </w:t>
      </w:r>
      <w:ins w:id="4" w:author="Bird, Christopher A" w:date="2012-09-11T10:41:00Z">
        <w:r w:rsidR="00E55C4E">
          <w:t>w</w:t>
        </w:r>
      </w:ins>
      <w:r>
        <w:t xml:space="preserve">akelock, it’s important to understand the kinds of </w:t>
      </w:r>
      <w:proofErr w:type="spellStart"/>
      <w:ins w:id="5" w:author="Bird, Christopher A" w:date="2012-09-11T10:42:00Z">
        <w:r w:rsidR="00E55C4E">
          <w:t>w</w:t>
        </w:r>
      </w:ins>
      <w:r>
        <w:t>akelocks</w:t>
      </w:r>
      <w:proofErr w:type="spellEnd"/>
      <w:r>
        <w:t xml:space="preserve"> </w:t>
      </w:r>
      <w:r w:rsidR="0093150F">
        <w:t xml:space="preserve">so you can </w:t>
      </w:r>
      <w:r>
        <w:t xml:space="preserve">pick the right one for your application. </w:t>
      </w:r>
      <w:r w:rsidR="00C44305">
        <w:t xml:space="preserve">The Android </w:t>
      </w:r>
      <w:proofErr w:type="spellStart"/>
      <w:r w:rsidR="00C44305" w:rsidRPr="007167ED">
        <w:t>PowerManager</w:t>
      </w:r>
      <w:proofErr w:type="spellEnd"/>
      <w:r w:rsidR="00324E57">
        <w:t xml:space="preserve"> APIs describe</w:t>
      </w:r>
      <w:r w:rsidR="00C44305">
        <w:t xml:space="preserve"> the different </w:t>
      </w:r>
      <w:r w:rsidR="00AA3D56">
        <w:t xml:space="preserve">wakelock </w:t>
      </w:r>
      <w:r w:rsidR="00C44305">
        <w:t xml:space="preserve">flags available </w:t>
      </w:r>
      <w:r w:rsidR="00AA3D56">
        <w:t>that</w:t>
      </w:r>
      <w:r w:rsidR="00C44305">
        <w:t xml:space="preserve"> change the power state of the device:</w:t>
      </w:r>
    </w:p>
    <w:tbl>
      <w:tblPr>
        <w:tblW w:w="4250"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3897"/>
        <w:gridCol w:w="1059"/>
        <w:gridCol w:w="1356"/>
        <w:gridCol w:w="1666"/>
      </w:tblGrid>
      <w:tr w:rsidR="00C44305" w14:paraId="5C3C1B77" w14:textId="77777777" w:rsidTr="00C4430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2DC94C28" w14:textId="77777777" w:rsidR="00C44305" w:rsidRPr="00142356" w:rsidRDefault="00947547" w:rsidP="00BA7F8F">
            <w:pPr>
              <w:spacing w:after="100" w:line="240" w:lineRule="auto"/>
              <w:rPr>
                <w:rFonts w:ascii="Arial" w:hAnsi="Arial" w:cs="Arial"/>
                <w:b/>
                <w:bCs/>
                <w:color w:val="333333"/>
                <w:sz w:val="16"/>
                <w:szCs w:val="20"/>
              </w:rPr>
            </w:pPr>
            <w:r w:rsidRPr="00142356">
              <w:rPr>
                <w:rFonts w:ascii="Arial" w:hAnsi="Arial" w:cs="Arial"/>
                <w:b/>
                <w:bCs/>
                <w:color w:val="333333"/>
                <w:sz w:val="16"/>
                <w:szCs w:val="20"/>
              </w:rPr>
              <w:t>Flag Value</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1E7B6F34" w14:textId="77777777" w:rsidR="00C44305" w:rsidRPr="00142356" w:rsidRDefault="00947547" w:rsidP="00BA7F8F">
            <w:pPr>
              <w:spacing w:after="100" w:line="240" w:lineRule="auto"/>
              <w:rPr>
                <w:rFonts w:ascii="Arial" w:hAnsi="Arial" w:cs="Arial"/>
                <w:b/>
                <w:bCs/>
                <w:color w:val="333333"/>
                <w:sz w:val="16"/>
                <w:szCs w:val="20"/>
              </w:rPr>
            </w:pPr>
            <w:r w:rsidRPr="00142356">
              <w:rPr>
                <w:rFonts w:ascii="Arial" w:hAnsi="Arial" w:cs="Arial"/>
                <w:b/>
                <w:bCs/>
                <w:color w:val="333333"/>
                <w:sz w:val="16"/>
                <w:szCs w:val="20"/>
              </w:rPr>
              <w:t>CPU</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0065DB1C" w14:textId="77777777" w:rsidR="00C44305" w:rsidRPr="00142356" w:rsidRDefault="00947547" w:rsidP="00BA7F8F">
            <w:pPr>
              <w:spacing w:after="100" w:line="240" w:lineRule="auto"/>
              <w:rPr>
                <w:rFonts w:ascii="Arial" w:hAnsi="Arial" w:cs="Arial"/>
                <w:b/>
                <w:bCs/>
                <w:color w:val="333333"/>
                <w:sz w:val="16"/>
                <w:szCs w:val="20"/>
              </w:rPr>
            </w:pPr>
            <w:r w:rsidRPr="00142356">
              <w:rPr>
                <w:rFonts w:ascii="Arial" w:hAnsi="Arial" w:cs="Arial"/>
                <w:b/>
                <w:bCs/>
                <w:color w:val="333333"/>
                <w:sz w:val="16"/>
                <w:szCs w:val="20"/>
              </w:rPr>
              <w:t>Screen</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5E938402" w14:textId="77777777" w:rsidR="00C44305" w:rsidRPr="00142356" w:rsidRDefault="00947547" w:rsidP="00BA7F8F">
            <w:pPr>
              <w:spacing w:after="100" w:line="240" w:lineRule="auto"/>
              <w:rPr>
                <w:rFonts w:ascii="Arial" w:hAnsi="Arial" w:cs="Arial"/>
                <w:b/>
                <w:bCs/>
                <w:color w:val="333333"/>
                <w:sz w:val="16"/>
                <w:szCs w:val="20"/>
              </w:rPr>
            </w:pPr>
            <w:r w:rsidRPr="00142356">
              <w:rPr>
                <w:rFonts w:ascii="Arial" w:hAnsi="Arial" w:cs="Arial"/>
                <w:b/>
                <w:bCs/>
                <w:color w:val="333333"/>
                <w:sz w:val="16"/>
                <w:szCs w:val="20"/>
              </w:rPr>
              <w:t>Keyboard</w:t>
            </w:r>
          </w:p>
        </w:tc>
      </w:tr>
      <w:tr w:rsidR="00C44305" w14:paraId="217DB2F8" w14:textId="77777777" w:rsidTr="00C4430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08F68B30" w14:textId="77777777" w:rsidR="00C44305" w:rsidRPr="00142356" w:rsidRDefault="00891E78" w:rsidP="00BA7F8F">
            <w:pPr>
              <w:spacing w:after="100" w:line="240" w:lineRule="auto"/>
              <w:rPr>
                <w:rFonts w:ascii="Arial" w:hAnsi="Arial" w:cs="Arial"/>
                <w:b/>
                <w:bCs/>
                <w:color w:val="333333"/>
                <w:sz w:val="16"/>
                <w:szCs w:val="20"/>
              </w:rPr>
            </w:pPr>
            <w:hyperlink r:id="rId10" w:anchor="PARTIAL_WAKE_LOCK" w:history="1">
              <w:r w:rsidR="00947547" w:rsidRPr="00142356">
                <w:rPr>
                  <w:rStyle w:val="Hyperlink"/>
                  <w:rFonts w:ascii="Courier New" w:hAnsi="Courier New" w:cs="Courier New"/>
                  <w:b/>
                  <w:bCs/>
                  <w:sz w:val="16"/>
                  <w:szCs w:val="20"/>
                </w:rPr>
                <w:t>PARTIAL_WAKE_LOCK</w:t>
              </w:r>
            </w:hyperlink>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5465393" w14:textId="77777777" w:rsidR="00C44305" w:rsidRPr="00142356" w:rsidRDefault="00947547" w:rsidP="008A4176">
            <w:pPr>
              <w:spacing w:after="100" w:line="240" w:lineRule="auto"/>
              <w:rPr>
                <w:rFonts w:ascii="Arial" w:hAnsi="Arial" w:cs="Arial"/>
                <w:color w:val="333333"/>
                <w:sz w:val="16"/>
                <w:szCs w:val="20"/>
              </w:rPr>
            </w:pPr>
            <w:r w:rsidRPr="00142356">
              <w:rPr>
                <w:rFonts w:ascii="Arial" w:hAnsi="Arial" w:cs="Arial"/>
                <w:color w:val="333333"/>
                <w:sz w:val="16"/>
                <w:szCs w:val="20"/>
              </w:rPr>
              <w:t>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60135E0"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Off</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77C9570"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Off</w:t>
            </w:r>
          </w:p>
        </w:tc>
      </w:tr>
      <w:tr w:rsidR="00C44305" w14:paraId="66DB5AA9" w14:textId="77777777" w:rsidTr="00C4430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6E47A04B" w14:textId="77777777" w:rsidR="00C44305" w:rsidRPr="00142356" w:rsidRDefault="00891E78" w:rsidP="00BA7F8F">
            <w:pPr>
              <w:spacing w:after="100" w:line="240" w:lineRule="auto"/>
              <w:rPr>
                <w:rFonts w:ascii="Arial" w:hAnsi="Arial" w:cs="Arial"/>
                <w:b/>
                <w:bCs/>
                <w:color w:val="333333"/>
                <w:sz w:val="16"/>
                <w:szCs w:val="20"/>
              </w:rPr>
            </w:pPr>
            <w:hyperlink r:id="rId11" w:anchor="SCREEN_DIM_WAKE_LOCK" w:history="1">
              <w:r w:rsidR="00947547" w:rsidRPr="00142356">
                <w:rPr>
                  <w:rStyle w:val="Hyperlink"/>
                  <w:rFonts w:ascii="Courier New" w:hAnsi="Courier New" w:cs="Courier New"/>
                  <w:b/>
                  <w:bCs/>
                  <w:sz w:val="16"/>
                  <w:szCs w:val="20"/>
                </w:rPr>
                <w:t>SCREEN_DIM_WAKE_LOCK</w:t>
              </w:r>
            </w:hyperlink>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CDD5308"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1C7486C"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Dim</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532545E"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Off</w:t>
            </w:r>
          </w:p>
        </w:tc>
      </w:tr>
      <w:tr w:rsidR="00C44305" w14:paraId="3BAB8B98" w14:textId="77777777" w:rsidTr="00C4430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0831EE4C" w14:textId="77777777" w:rsidR="00C44305" w:rsidRPr="00142356" w:rsidRDefault="00891E78" w:rsidP="00BA7F8F">
            <w:pPr>
              <w:spacing w:after="100" w:line="240" w:lineRule="auto"/>
              <w:rPr>
                <w:rFonts w:ascii="Arial" w:hAnsi="Arial" w:cs="Arial"/>
                <w:b/>
                <w:bCs/>
                <w:color w:val="333333"/>
                <w:sz w:val="16"/>
                <w:szCs w:val="20"/>
              </w:rPr>
            </w:pPr>
            <w:hyperlink r:id="rId12" w:anchor="SCREEN_BRIGHT_WAKE_LOCK" w:history="1">
              <w:r w:rsidR="00947547" w:rsidRPr="00142356">
                <w:rPr>
                  <w:rStyle w:val="Hyperlink"/>
                  <w:rFonts w:ascii="Courier New" w:hAnsi="Courier New" w:cs="Courier New"/>
                  <w:b/>
                  <w:bCs/>
                  <w:sz w:val="16"/>
                  <w:szCs w:val="20"/>
                </w:rPr>
                <w:t>SCREEN_BRIGHT_WAKE_LOCK</w:t>
              </w:r>
            </w:hyperlink>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E8F9879"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5D94301"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Bright</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AEC70AD"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Off</w:t>
            </w:r>
          </w:p>
        </w:tc>
      </w:tr>
      <w:tr w:rsidR="00C44305" w14:paraId="4957E0B6" w14:textId="77777777" w:rsidTr="00C4430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14:paraId="3F170B87" w14:textId="77777777" w:rsidR="00C44305" w:rsidRPr="00142356" w:rsidRDefault="00891E78" w:rsidP="00BA7F8F">
            <w:pPr>
              <w:spacing w:after="100" w:line="240" w:lineRule="auto"/>
              <w:rPr>
                <w:rFonts w:ascii="Arial" w:hAnsi="Arial" w:cs="Arial"/>
                <w:b/>
                <w:bCs/>
                <w:color w:val="333333"/>
                <w:sz w:val="16"/>
                <w:szCs w:val="20"/>
              </w:rPr>
            </w:pPr>
            <w:hyperlink r:id="rId13" w:anchor="FULL_WAKE_LOCK" w:history="1">
              <w:r w:rsidR="00947547" w:rsidRPr="00142356">
                <w:rPr>
                  <w:rStyle w:val="Hyperlink"/>
                  <w:rFonts w:ascii="Courier New" w:hAnsi="Courier New" w:cs="Courier New"/>
                  <w:b/>
                  <w:bCs/>
                  <w:sz w:val="16"/>
                  <w:szCs w:val="20"/>
                </w:rPr>
                <w:t>FULL_WAKE_LOCK</w:t>
              </w:r>
            </w:hyperlink>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222148E"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On</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07B759D"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Bright</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B5BBC69" w14:textId="77777777" w:rsidR="00C44305" w:rsidRPr="00142356" w:rsidRDefault="00947547" w:rsidP="00BA7F8F">
            <w:pPr>
              <w:spacing w:after="100" w:line="240" w:lineRule="auto"/>
              <w:rPr>
                <w:rFonts w:ascii="Arial" w:hAnsi="Arial" w:cs="Arial"/>
                <w:color w:val="333333"/>
                <w:sz w:val="16"/>
                <w:szCs w:val="20"/>
              </w:rPr>
            </w:pPr>
            <w:r w:rsidRPr="00142356">
              <w:rPr>
                <w:rFonts w:ascii="Arial" w:hAnsi="Arial" w:cs="Arial"/>
                <w:color w:val="333333"/>
                <w:sz w:val="16"/>
                <w:szCs w:val="20"/>
              </w:rPr>
              <w:t>Bright</w:t>
            </w:r>
          </w:p>
        </w:tc>
      </w:tr>
    </w:tbl>
    <w:p w14:paraId="4B54746B" w14:textId="77777777" w:rsidR="00C44305" w:rsidRPr="00BA7F8F" w:rsidRDefault="00C44305" w:rsidP="0056340E">
      <w:pPr>
        <w:rPr>
          <w:sz w:val="20"/>
        </w:rPr>
      </w:pPr>
      <w:r w:rsidRPr="00BA7F8F">
        <w:rPr>
          <w:sz w:val="20"/>
        </w:rPr>
        <w:tab/>
      </w:r>
      <w:r w:rsidRPr="00BA7F8F">
        <w:rPr>
          <w:b/>
          <w:sz w:val="16"/>
        </w:rPr>
        <w:t>Table</w:t>
      </w:r>
      <w:r w:rsidR="00B97D99" w:rsidRPr="00BA7F8F">
        <w:rPr>
          <w:sz w:val="16"/>
        </w:rPr>
        <w:t>:</w:t>
      </w:r>
      <w:r w:rsidRPr="00BA7F8F">
        <w:rPr>
          <w:sz w:val="16"/>
        </w:rPr>
        <w:t xml:space="preserve"> taken from the Android </w:t>
      </w:r>
      <w:proofErr w:type="spellStart"/>
      <w:r w:rsidRPr="007167ED">
        <w:rPr>
          <w:sz w:val="16"/>
        </w:rPr>
        <w:t>PowerManager</w:t>
      </w:r>
      <w:proofErr w:type="spellEnd"/>
      <w:r w:rsidRPr="00BA7F8F">
        <w:rPr>
          <w:sz w:val="16"/>
        </w:rPr>
        <w:t xml:space="preserve"> API.</w:t>
      </w:r>
    </w:p>
    <w:p w14:paraId="0202FF99" w14:textId="77777777" w:rsidR="00AA3D56" w:rsidRDefault="00AA3D56" w:rsidP="0056340E">
      <w:r>
        <w:t xml:space="preserve">This same API strongly emphasizes that </w:t>
      </w:r>
      <w:proofErr w:type="spellStart"/>
      <w:r>
        <w:t>wakelocks</w:t>
      </w:r>
      <w:proofErr w:type="spellEnd"/>
      <w:r>
        <w:t xml:space="preserve"> will significantly shorten the battery life of an Android device, so they should not be used if you can avoid them. They should also be released as soon as possible.</w:t>
      </w:r>
    </w:p>
    <w:p w14:paraId="48143213" w14:textId="77777777" w:rsidR="00AA3D56" w:rsidRDefault="00AA3D56" w:rsidP="0056340E">
      <w:r>
        <w:t xml:space="preserve">An application that uses a </w:t>
      </w:r>
      <w:ins w:id="6" w:author="Bird, Christopher A" w:date="2012-09-11T10:42:00Z">
        <w:r w:rsidR="00E55C4E">
          <w:t>w</w:t>
        </w:r>
      </w:ins>
      <w:r>
        <w:t xml:space="preserve">akelock must request </w:t>
      </w:r>
      <w:r w:rsidR="00D86EA1">
        <w:t xml:space="preserve">special </w:t>
      </w:r>
      <w:r>
        <w:t>permission</w:t>
      </w:r>
      <w:r w:rsidR="00D86EA1">
        <w:t xml:space="preserve"> to do so. This is done with the </w:t>
      </w:r>
      <w:proofErr w:type="spellStart"/>
      <w:r w:rsidR="00D86EA1" w:rsidRPr="00D86EA1">
        <w:t>android.permission.WAKE_LOCK</w:t>
      </w:r>
      <w:proofErr w:type="spellEnd"/>
      <w:r w:rsidR="00D86EA1">
        <w:t xml:space="preserve"> permission inside the application’s manifest file. This means that when a user installs an application using </w:t>
      </w:r>
      <w:proofErr w:type="spellStart"/>
      <w:r w:rsidR="00D86EA1">
        <w:t>wakelocks</w:t>
      </w:r>
      <w:proofErr w:type="spellEnd"/>
      <w:r w:rsidR="00D86EA1">
        <w:t xml:space="preserve"> through Google Play, they will be warned that the application contains features that will likely “Prevent phone from sleeping.”</w:t>
      </w:r>
    </w:p>
    <w:p w14:paraId="49D1E429" w14:textId="77777777" w:rsidR="0056340E" w:rsidRPr="0056340E" w:rsidRDefault="00D86EA1" w:rsidP="0056340E">
      <w:r>
        <w:lastRenderedPageBreak/>
        <w:t xml:space="preserve">If a developer wishes to prevent the display from dimming during a specific use case for an application, Google has added a way to do so that doesn’t require special permission. The </w:t>
      </w:r>
      <w:proofErr w:type="spellStart"/>
      <w:r>
        <w:t>WindowManager</w:t>
      </w:r>
      <w:proofErr w:type="spellEnd"/>
      <w:r>
        <w:t xml:space="preserve"> has a FLAG_KEEP_SCREEN_ON variable that can be set when an application’s View wants to keep the screen from turning off. It’s recommended to use this approach for display control, </w:t>
      </w:r>
      <w:r w:rsidR="00415480">
        <w:t xml:space="preserve">as its effects stay isolated within the application. As soon as the user task switches to another application, the </w:t>
      </w:r>
      <w:proofErr w:type="spellStart"/>
      <w:r w:rsidR="00415480">
        <w:t>WindowManager</w:t>
      </w:r>
      <w:proofErr w:type="spellEnd"/>
      <w:r w:rsidR="00415480">
        <w:t xml:space="preserve"> releases the </w:t>
      </w:r>
      <w:proofErr w:type="spellStart"/>
      <w:r w:rsidR="00415480">
        <w:t>wakelock</w:t>
      </w:r>
      <w:proofErr w:type="spellEnd"/>
      <w:r w:rsidR="00415480">
        <w:t>.</w:t>
      </w:r>
    </w:p>
    <w:p w14:paraId="142AE0E6" w14:textId="77777777" w:rsidR="00286B87" w:rsidRDefault="00286B87" w:rsidP="00286B87">
      <w:pPr>
        <w:pStyle w:val="Heading2"/>
      </w:pPr>
      <w:r>
        <w:t xml:space="preserve">Keeping the Display On (from </w:t>
      </w:r>
      <w:proofErr w:type="spellStart"/>
      <w:r>
        <w:t>SDPSamples</w:t>
      </w:r>
      <w:proofErr w:type="spellEnd"/>
      <w:r>
        <w:t>)</w:t>
      </w:r>
    </w:p>
    <w:p w14:paraId="4C028F87" w14:textId="77777777" w:rsidR="00415480" w:rsidRDefault="00415480" w:rsidP="00286B87">
      <w:r>
        <w:t xml:space="preserve">The </w:t>
      </w:r>
      <w:proofErr w:type="spellStart"/>
      <w:r>
        <w:t>WakeLock</w:t>
      </w:r>
      <w:proofErr w:type="spellEnd"/>
      <w:r>
        <w:t xml:space="preserve"> application from the </w:t>
      </w:r>
      <w:proofErr w:type="spellStart"/>
      <w:r>
        <w:t>SDPSamples</w:t>
      </w:r>
      <w:proofErr w:type="spellEnd"/>
      <w:r>
        <w:t xml:space="preserve"> collection demonstrates (with code) how an application can keep the display on using the Window Manager, rather than writing wakelock code. Upon launching the </w:t>
      </w:r>
      <w:proofErr w:type="spellStart"/>
      <w:r>
        <w:t>WakeLock</w:t>
      </w:r>
      <w:proofErr w:type="spellEnd"/>
      <w:r>
        <w:t xml:space="preserve"> app, select the “Win Man Screen On” list item.</w:t>
      </w:r>
    </w:p>
    <w:p w14:paraId="1948FBD2" w14:textId="77777777" w:rsidR="00E548D6" w:rsidRDefault="00E84442" w:rsidP="00E548D6">
      <w:pPr>
        <w:ind w:left="720" w:firstLine="720"/>
      </w:pPr>
      <w:r>
        <w:rPr>
          <w:noProof/>
          <w:lang w:val="en-US" w:eastAsia="en-US"/>
        </w:rPr>
        <mc:AlternateContent>
          <mc:Choice Requires="wps">
            <w:drawing>
              <wp:anchor distT="0" distB="0" distL="114300" distR="114300" simplePos="0" relativeHeight="251662336" behindDoc="0" locked="0" layoutInCell="1" allowOverlap="1" wp14:anchorId="1712A474" wp14:editId="413BA1AD">
                <wp:simplePos x="0" y="0"/>
                <wp:positionH relativeFrom="column">
                  <wp:posOffset>755650</wp:posOffset>
                </wp:positionH>
                <wp:positionV relativeFrom="paragraph">
                  <wp:posOffset>1141095</wp:posOffset>
                </wp:positionV>
                <wp:extent cx="1625600" cy="254000"/>
                <wp:effectExtent l="0" t="0" r="12700" b="1270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5600" cy="254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Oval 4" o:spid="_x0000_s1026" style="position:absolute;margin-left:59.5pt;margin-top:89.85pt;width:128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" filled="f" strokecolor="#243f60 [1604]" strokeweight="2pt">
                <v:path arrowok="t"/>
              </v:oval>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27B631C8" wp14:editId="13A08785">
                <wp:simplePos x="0" y="0"/>
                <wp:positionH relativeFrom="column">
                  <wp:posOffset>2381250</wp:posOffset>
                </wp:positionH>
                <wp:positionV relativeFrom="paragraph">
                  <wp:posOffset>588645</wp:posOffset>
                </wp:positionV>
                <wp:extent cx="819150" cy="654050"/>
                <wp:effectExtent l="0" t="76200" r="0" b="31750"/>
                <wp:wrapNone/>
                <wp:docPr id="11"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19150" cy="654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87.5pt;margin-top:46.35pt;width:64.5pt;height:5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" strokecolor="#4579b8 [3044]">
                <v:stroke endarrow="open"/>
                <o:lock v:ext="edit" shapetype="f"/>
              </v:shape>
            </w:pict>
          </mc:Fallback>
        </mc:AlternateContent>
      </w:r>
      <w:r w:rsidR="00E548D6">
        <w:rPr>
          <w:noProof/>
          <w:lang w:val="en-US" w:eastAsia="en-US"/>
        </w:rPr>
        <w:drawing>
          <wp:inline distT="0" distB="0" distL="0" distR="0" wp14:anchorId="107BC632" wp14:editId="776F2D93">
            <wp:extent cx="154533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06-20-23-00-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336" cy="2743200"/>
                    </a:xfrm>
                    <a:prstGeom prst="rect">
                      <a:avLst/>
                    </a:prstGeom>
                  </pic:spPr>
                </pic:pic>
              </a:graphicData>
            </a:graphic>
          </wp:inline>
        </w:drawing>
      </w:r>
      <w:r w:rsidR="00E548D6">
        <w:tab/>
      </w:r>
      <w:r w:rsidR="00E548D6">
        <w:tab/>
      </w:r>
      <w:r w:rsidR="00E548D6">
        <w:rPr>
          <w:noProof/>
          <w:lang w:val="en-US" w:eastAsia="en-US"/>
        </w:rPr>
        <w:drawing>
          <wp:inline distT="0" distB="0" distL="0" distR="0" wp14:anchorId="7F345031" wp14:editId="14F5684E">
            <wp:extent cx="1545336"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06-20-23-01-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5336" cy="2743200"/>
                    </a:xfrm>
                    <a:prstGeom prst="rect">
                      <a:avLst/>
                    </a:prstGeom>
                  </pic:spPr>
                </pic:pic>
              </a:graphicData>
            </a:graphic>
          </wp:inline>
        </w:drawing>
      </w:r>
    </w:p>
    <w:p w14:paraId="1FF16F99" w14:textId="77777777" w:rsidR="00415480" w:rsidRDefault="00415480" w:rsidP="00286B87">
      <w:r>
        <w:t>As long as the button’s state displays “Screen is LOCKED”, the screen will stay on. Once the button’s state is changed to “Screen is UNLOCKED”, the display will turn off after 5 seconds of no interaction.</w:t>
      </w:r>
    </w:p>
    <w:p w14:paraId="0C52FEED" w14:textId="77777777" w:rsidR="004A58A2" w:rsidRDefault="004A58A2" w:rsidP="00286B87">
      <w:r>
        <w:t>In code</w:t>
      </w:r>
      <w:r w:rsidR="0093150F">
        <w:t>,</w:t>
      </w:r>
      <w:r>
        <w:t xml:space="preserve"> this was done in the </w:t>
      </w:r>
      <w:proofErr w:type="spellStart"/>
      <w:proofErr w:type="gramStart"/>
      <w:r>
        <w:t>screenLockUpdateState</w:t>
      </w:r>
      <w:proofErr w:type="spellEnd"/>
      <w:r>
        <w:t>(</w:t>
      </w:r>
      <w:proofErr w:type="gramEnd"/>
      <w:r>
        <w:t xml:space="preserve">) function within WakeLockActivity.java by setting </w:t>
      </w:r>
      <w:r w:rsidR="0093150F">
        <w:t xml:space="preserve">and </w:t>
      </w:r>
      <w:r>
        <w:t xml:space="preserve">releasing the FLAG_KEEP_SCREEN_ON variable </w:t>
      </w:r>
      <w:r w:rsidR="00324E57">
        <w:t xml:space="preserve">for the current window </w:t>
      </w:r>
      <w:r>
        <w:t xml:space="preserve">every time the button is pressed and </w:t>
      </w:r>
      <w:r w:rsidR="0093150F">
        <w:t xml:space="preserve">the </w:t>
      </w:r>
      <w:r>
        <w:t>state changes.</w:t>
      </w:r>
    </w:p>
    <w:p w14:paraId="670A825E" w14:textId="77777777" w:rsidR="0074303A" w:rsidRDefault="0074303A" w:rsidP="0074303A">
      <w:pPr>
        <w:autoSpaceDE w:val="0"/>
        <w:spacing w:after="0" w:line="240" w:lineRule="auto"/>
      </w:pPr>
      <w:proofErr w:type="gramStart"/>
      <w:r>
        <w:rPr>
          <w:rFonts w:ascii="Courier New" w:eastAsia="Courier New" w:hAnsi="Courier New" w:cs="Courier New"/>
          <w:b/>
          <w:bCs/>
          <w:color w:val="7F0055"/>
          <w:sz w:val="20"/>
          <w:szCs w:val="20"/>
        </w:rPr>
        <w:t>public</w:t>
      </w:r>
      <w:proofErr w:type="gramEnd"/>
      <w:r>
        <w:rPr>
          <w:rFonts w:ascii="Courier New" w:eastAsia="Courier New" w:hAnsi="Courier New" w:cs="Courier New"/>
          <w:color w:val="000000"/>
          <w:sz w:val="20"/>
          <w:szCs w:val="20"/>
        </w:rPr>
        <w:t xml:space="preserve"> </w:t>
      </w:r>
      <w:r>
        <w:rPr>
          <w:rFonts w:ascii="Courier New" w:eastAsia="Courier New" w:hAnsi="Courier New" w:cs="Courier New"/>
          <w:b/>
          <w:bCs/>
          <w:color w:val="7F0055"/>
          <w:sz w:val="20"/>
          <w:szCs w:val="20"/>
        </w:rPr>
        <w:t>void</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screenLockUpdateState</w:t>
      </w:r>
      <w:proofErr w:type="spellEnd"/>
      <w:r>
        <w:rPr>
          <w:rFonts w:ascii="Courier New" w:eastAsia="Courier New" w:hAnsi="Courier New" w:cs="Courier New"/>
          <w:color w:val="000000"/>
          <w:sz w:val="20"/>
          <w:szCs w:val="20"/>
        </w:rPr>
        <w:t>() {</w:t>
      </w:r>
    </w:p>
    <w:p w14:paraId="193839CD" w14:textId="77777777" w:rsidR="0074303A" w:rsidRDefault="0074303A" w:rsidP="0074303A">
      <w:pPr>
        <w:autoSpaceDE w:val="0"/>
        <w:spacing w:after="0" w:line="240" w:lineRule="auto"/>
      </w:pPr>
    </w:p>
    <w:p w14:paraId="1D0E254C" w14:textId="77777777" w:rsidR="0074303A" w:rsidRDefault="00DF245C" w:rsidP="0074303A">
      <w:pPr>
        <w:autoSpaceDE w:val="0"/>
        <w:spacing w:after="0" w:line="240" w:lineRule="auto"/>
      </w:pPr>
      <w:r>
        <w:rPr>
          <w:rFonts w:ascii="Courier New" w:eastAsia="Courier New" w:hAnsi="Courier New" w:cs="Courier New"/>
          <w:b/>
          <w:bCs/>
          <w:color w:val="7F0055"/>
          <w:sz w:val="20"/>
          <w:szCs w:val="20"/>
        </w:rPr>
        <w:t xml:space="preserve">    </w:t>
      </w:r>
      <w:proofErr w:type="gramStart"/>
      <w:r w:rsidR="0074303A">
        <w:rPr>
          <w:rFonts w:ascii="Courier New" w:eastAsia="Courier New" w:hAnsi="Courier New" w:cs="Courier New"/>
          <w:b/>
          <w:bCs/>
          <w:color w:val="7F0055"/>
          <w:sz w:val="20"/>
          <w:szCs w:val="20"/>
        </w:rPr>
        <w:t>if</w:t>
      </w:r>
      <w:proofErr w:type="gramEnd"/>
      <w:r w:rsidR="0074303A">
        <w:rPr>
          <w:rFonts w:ascii="Courier New" w:eastAsia="Courier New" w:hAnsi="Courier New" w:cs="Courier New"/>
          <w:color w:val="000000"/>
          <w:sz w:val="20"/>
          <w:szCs w:val="20"/>
        </w:rPr>
        <w:t xml:space="preserve"> (</w:t>
      </w:r>
      <w:proofErr w:type="spellStart"/>
      <w:r w:rsidR="00B161CB">
        <w:rPr>
          <w:rFonts w:ascii="Courier New" w:eastAsia="Courier New" w:hAnsi="Courier New" w:cs="Courier New"/>
          <w:color w:val="0000C0"/>
          <w:sz w:val="20"/>
          <w:szCs w:val="20"/>
        </w:rPr>
        <w:t>mI</w:t>
      </w:r>
      <w:r w:rsidR="0074303A">
        <w:rPr>
          <w:rFonts w:ascii="Courier New" w:eastAsia="Courier New" w:hAnsi="Courier New" w:cs="Courier New"/>
          <w:color w:val="0000C0"/>
          <w:sz w:val="20"/>
          <w:szCs w:val="20"/>
        </w:rPr>
        <w:t>sDisplayLocked</w:t>
      </w:r>
      <w:proofErr w:type="spellEnd"/>
      <w:r w:rsidR="0074303A">
        <w:rPr>
          <w:rFonts w:ascii="Courier New" w:eastAsia="Courier New" w:hAnsi="Courier New" w:cs="Courier New"/>
          <w:color w:val="000000"/>
          <w:sz w:val="20"/>
          <w:szCs w:val="20"/>
        </w:rPr>
        <w:t>)</w:t>
      </w:r>
    </w:p>
    <w:p w14:paraId="42B99473" w14:textId="77777777" w:rsidR="00DF245C" w:rsidRDefault="00DF245C" w:rsidP="0074303A">
      <w:pPr>
        <w:autoSpaceDE w:val="0"/>
        <w:spacing w:after="0" w:line="240" w:lineRule="auto"/>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000000"/>
          <w:sz w:val="20"/>
          <w:szCs w:val="20"/>
        </w:rPr>
        <w:t>{</w:t>
      </w:r>
    </w:p>
    <w:p w14:paraId="6480D053"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p>
    <w:p w14:paraId="3CC4E41B" w14:textId="77777777" w:rsidR="00DF245C" w:rsidRDefault="00DF245C" w:rsidP="0074303A">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3F7F5F"/>
          <w:sz w:val="20"/>
          <w:szCs w:val="20"/>
        </w:rPr>
        <w:t>// update display state</w:t>
      </w:r>
    </w:p>
    <w:p w14:paraId="686FC57C" w14:textId="77777777" w:rsidR="0074303A" w:rsidRDefault="002A4B3D" w:rsidP="002A4B3D">
      <w:pPr>
        <w:autoSpaceDE w:val="0"/>
        <w:spacing w:after="0" w:line="240" w:lineRule="auto"/>
      </w:pPr>
      <w:r>
        <w:rPr>
          <w:rFonts w:ascii="Courier New" w:eastAsia="Courier New" w:hAnsi="Courier New" w:cs="Courier New"/>
          <w:color w:val="000000"/>
          <w:sz w:val="20"/>
          <w:szCs w:val="20"/>
        </w:rPr>
        <w:t xml:space="preserve">      </w:t>
      </w:r>
      <w:proofErr w:type="gramStart"/>
      <w:r w:rsidR="0074303A">
        <w:rPr>
          <w:rFonts w:ascii="Courier New" w:eastAsia="Courier New" w:hAnsi="Courier New" w:cs="Courier New"/>
          <w:color w:val="000000"/>
          <w:sz w:val="20"/>
          <w:szCs w:val="20"/>
        </w:rPr>
        <w:t>getWindow(</w:t>
      </w:r>
      <w:proofErr w:type="gramEnd"/>
      <w:r w:rsidR="0074303A">
        <w:rPr>
          <w:rFonts w:ascii="Courier New" w:eastAsia="Courier New" w:hAnsi="Courier New" w:cs="Courier New"/>
          <w:color w:val="000000"/>
          <w:sz w:val="20"/>
          <w:szCs w:val="20"/>
        </w:rPr>
        <w:t>).addFlags(WindowManager.LayoutParams.</w:t>
      </w:r>
      <w:r w:rsidR="0074303A">
        <w:rPr>
          <w:rFonts w:ascii="Courier New" w:eastAsia="Courier New" w:hAnsi="Courier New" w:cs="Courier New"/>
          <w:i/>
          <w:iCs/>
          <w:color w:val="0000C0"/>
          <w:sz w:val="20"/>
          <w:szCs w:val="20"/>
        </w:rPr>
        <w:t>FLAG_KEEP_SCREEN_ON</w:t>
      </w:r>
      <w:r w:rsidR="0074303A">
        <w:rPr>
          <w:rFonts w:ascii="Courier New" w:eastAsia="Courier New" w:hAnsi="Courier New" w:cs="Courier New"/>
          <w:color w:val="000000"/>
          <w:sz w:val="20"/>
          <w:szCs w:val="20"/>
        </w:rPr>
        <w:t>);</w:t>
      </w:r>
    </w:p>
    <w:p w14:paraId="22F8128C" w14:textId="77777777" w:rsidR="0074303A" w:rsidRDefault="002A4B3D" w:rsidP="0074303A">
      <w:pPr>
        <w:autoSpaceDE w:val="0"/>
        <w:spacing w:after="0" w:line="240" w:lineRule="auto"/>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000000"/>
          <w:sz w:val="20"/>
          <w:szCs w:val="20"/>
        </w:rPr>
        <w:t xml:space="preserve">} </w:t>
      </w:r>
      <w:r w:rsidR="0074303A">
        <w:rPr>
          <w:rFonts w:ascii="Courier New" w:eastAsia="Courier New" w:hAnsi="Courier New" w:cs="Courier New"/>
          <w:b/>
          <w:bCs/>
          <w:color w:val="7F0055"/>
          <w:sz w:val="20"/>
          <w:szCs w:val="20"/>
        </w:rPr>
        <w:t>else</w:t>
      </w:r>
      <w:r w:rsidR="0074303A">
        <w:rPr>
          <w:rFonts w:ascii="Courier New" w:eastAsia="Courier New" w:hAnsi="Courier New" w:cs="Courier New"/>
          <w:color w:val="000000"/>
          <w:sz w:val="20"/>
          <w:szCs w:val="20"/>
        </w:rPr>
        <w:t xml:space="preserve"> </w:t>
      </w:r>
    </w:p>
    <w:p w14:paraId="21EC38F0" w14:textId="77777777" w:rsidR="0074303A" w:rsidRDefault="002A4B3D" w:rsidP="0074303A">
      <w:pPr>
        <w:autoSpaceDE w:val="0"/>
        <w:spacing w:after="0" w:line="240" w:lineRule="auto"/>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000000"/>
          <w:sz w:val="20"/>
          <w:szCs w:val="20"/>
        </w:rPr>
        <w:t>{</w:t>
      </w:r>
    </w:p>
    <w:p w14:paraId="7E510BE0"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p>
    <w:p w14:paraId="06419587" w14:textId="77777777" w:rsidR="002A4B3D" w:rsidRDefault="002A4B3D" w:rsidP="0074303A">
      <w:pPr>
        <w:autoSpaceDE w:val="0"/>
        <w:spacing w:after="0" w:line="240" w:lineRule="auto"/>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3F7F5F"/>
          <w:sz w:val="20"/>
          <w:szCs w:val="20"/>
        </w:rPr>
        <w:t>// update display state</w:t>
      </w:r>
    </w:p>
    <w:p w14:paraId="1D1206FB" w14:textId="77777777" w:rsidR="0074303A" w:rsidRDefault="002A4B3D" w:rsidP="0074303A">
      <w:pPr>
        <w:autoSpaceDE w:val="0"/>
        <w:spacing w:after="0" w:line="240" w:lineRule="auto"/>
      </w:pPr>
      <w:r>
        <w:t xml:space="preserve">          </w:t>
      </w:r>
      <w:proofErr w:type="gramStart"/>
      <w:r w:rsidR="0074303A">
        <w:rPr>
          <w:rFonts w:ascii="Courier New" w:eastAsia="Courier New" w:hAnsi="Courier New" w:cs="Courier New"/>
          <w:color w:val="000000"/>
          <w:sz w:val="20"/>
          <w:szCs w:val="20"/>
        </w:rPr>
        <w:t>getWindow(</w:t>
      </w:r>
      <w:proofErr w:type="gramEnd"/>
      <w:r w:rsidR="0074303A">
        <w:rPr>
          <w:rFonts w:ascii="Courier New" w:eastAsia="Courier New" w:hAnsi="Courier New" w:cs="Courier New"/>
          <w:color w:val="000000"/>
          <w:sz w:val="20"/>
          <w:szCs w:val="20"/>
        </w:rPr>
        <w:t>).clearFlags(WindowManager.LayoutParams.</w:t>
      </w:r>
      <w:r w:rsidR="0074303A">
        <w:rPr>
          <w:rFonts w:ascii="Courier New" w:eastAsia="Courier New" w:hAnsi="Courier New" w:cs="Courier New"/>
          <w:i/>
          <w:iCs/>
          <w:color w:val="0000C0"/>
          <w:sz w:val="20"/>
          <w:szCs w:val="20"/>
        </w:rPr>
        <w:t>FLAG_KEEP_SCREEN_ON</w:t>
      </w:r>
      <w:r w:rsidR="0074303A">
        <w:rPr>
          <w:rFonts w:ascii="Courier New" w:eastAsia="Courier New" w:hAnsi="Courier New" w:cs="Courier New"/>
          <w:color w:val="000000"/>
          <w:sz w:val="20"/>
          <w:szCs w:val="20"/>
        </w:rPr>
        <w:t>);</w:t>
      </w:r>
    </w:p>
    <w:p w14:paraId="57A281BB" w14:textId="77777777" w:rsidR="0074303A" w:rsidRDefault="002A4B3D" w:rsidP="0074303A">
      <w:pPr>
        <w:autoSpaceDE w:val="0"/>
        <w:spacing w:after="0" w:line="240" w:lineRule="auto"/>
      </w:pPr>
      <w:r>
        <w:rPr>
          <w:rFonts w:ascii="Courier New" w:eastAsia="Courier New" w:hAnsi="Courier New" w:cs="Courier New"/>
          <w:color w:val="000000"/>
          <w:sz w:val="20"/>
          <w:szCs w:val="20"/>
        </w:rPr>
        <w:t xml:space="preserve">    </w:t>
      </w:r>
      <w:r w:rsidR="0074303A">
        <w:rPr>
          <w:rFonts w:ascii="Courier New" w:eastAsia="Courier New" w:hAnsi="Courier New" w:cs="Courier New"/>
          <w:color w:val="000000"/>
          <w:sz w:val="20"/>
          <w:szCs w:val="20"/>
        </w:rPr>
        <w:t>}</w:t>
      </w:r>
      <w:r w:rsidR="0074303A">
        <w:rPr>
          <w:rFonts w:ascii="Courier New" w:eastAsia="Courier New" w:hAnsi="Courier New" w:cs="Courier New"/>
          <w:color w:val="000000"/>
          <w:sz w:val="20"/>
          <w:szCs w:val="20"/>
        </w:rPr>
        <w:tab/>
      </w:r>
      <w:r w:rsidR="0074303A">
        <w:rPr>
          <w:rFonts w:ascii="Courier New" w:eastAsia="Courier New" w:hAnsi="Courier New" w:cs="Courier New"/>
          <w:color w:val="000000"/>
          <w:sz w:val="20"/>
          <w:szCs w:val="20"/>
        </w:rPr>
        <w:tab/>
      </w:r>
    </w:p>
    <w:p w14:paraId="1057C5C4" w14:textId="77777777" w:rsidR="0074303A" w:rsidRDefault="0074303A" w:rsidP="00B97D99">
      <w:pPr>
        <w:autoSpaceDE w:val="0"/>
        <w:spacing w:line="240" w:lineRule="auto"/>
      </w:pPr>
      <w:r>
        <w:rPr>
          <w:rFonts w:ascii="Courier New" w:eastAsia="Courier New" w:hAnsi="Courier New" w:cs="Courier New"/>
          <w:color w:val="000000"/>
          <w:sz w:val="20"/>
          <w:szCs w:val="20"/>
        </w:rPr>
        <w:t>}</w:t>
      </w:r>
    </w:p>
    <w:p w14:paraId="124ABA16" w14:textId="77777777" w:rsidR="002D52A7" w:rsidRDefault="00286B87" w:rsidP="002D52A7">
      <w:pPr>
        <w:pStyle w:val="Heading1"/>
      </w:pPr>
      <w:r>
        <w:lastRenderedPageBreak/>
        <w:t xml:space="preserve">Coding a </w:t>
      </w:r>
      <w:proofErr w:type="spellStart"/>
      <w:r>
        <w:t>Wakelock</w:t>
      </w:r>
      <w:proofErr w:type="spellEnd"/>
      <w:r>
        <w:t xml:space="preserve"> (from </w:t>
      </w:r>
      <w:proofErr w:type="spellStart"/>
      <w:r>
        <w:t>SDPSamples</w:t>
      </w:r>
      <w:proofErr w:type="spellEnd"/>
      <w:r>
        <w:t>)</w:t>
      </w:r>
    </w:p>
    <w:p w14:paraId="57D19537" w14:textId="77777777" w:rsidR="002D52A7" w:rsidRDefault="004A58A2" w:rsidP="002D52A7">
      <w:r>
        <w:t xml:space="preserve">The </w:t>
      </w:r>
      <w:proofErr w:type="spellStart"/>
      <w:r>
        <w:t>WakeLock</w:t>
      </w:r>
      <w:proofErr w:type="spellEnd"/>
      <w:r>
        <w:t xml:space="preserve"> application from the </w:t>
      </w:r>
      <w:proofErr w:type="spellStart"/>
      <w:r>
        <w:t>SDPSamples</w:t>
      </w:r>
      <w:proofErr w:type="spellEnd"/>
      <w:r>
        <w:t xml:space="preserve"> collection also has code for implementing the different types of </w:t>
      </w:r>
      <w:proofErr w:type="spellStart"/>
      <w:r>
        <w:t>wakelocks</w:t>
      </w:r>
      <w:proofErr w:type="spellEnd"/>
      <w:r>
        <w:t xml:space="preserve">. Upon launching the </w:t>
      </w:r>
      <w:proofErr w:type="spellStart"/>
      <w:r>
        <w:t>WakeLock</w:t>
      </w:r>
      <w:proofErr w:type="spellEnd"/>
      <w:r>
        <w:t xml:space="preserve"> app, choose from the 4 different wak</w:t>
      </w:r>
      <w:bookmarkStart w:id="7" w:name="_GoBack"/>
      <w:bookmarkEnd w:id="7"/>
      <w:r>
        <w:t xml:space="preserve">elock types: Power Wake Lock Full, Power Wake Lock Bright, Power Wake Lock Dim, </w:t>
      </w:r>
      <w:r w:rsidR="00324E57">
        <w:t xml:space="preserve">and </w:t>
      </w:r>
      <w:r>
        <w:t xml:space="preserve">Power Wake Lock Partial. These 4 list items correspond </w:t>
      </w:r>
      <w:r w:rsidR="0093150F">
        <w:t xml:space="preserve">to </w:t>
      </w:r>
      <w:r>
        <w:t xml:space="preserve">the 4 wakelock flags described in the </w:t>
      </w:r>
      <w:proofErr w:type="spellStart"/>
      <w:r w:rsidRPr="00E80FE1">
        <w:t>PowerManager</w:t>
      </w:r>
      <w:proofErr w:type="spellEnd"/>
      <w:r>
        <w:t xml:space="preserve"> API. </w:t>
      </w:r>
      <w:r w:rsidR="0014548C">
        <w:t xml:space="preserve">Each item will demonstrate how the device responds to an </w:t>
      </w:r>
      <w:r w:rsidR="00295CA3">
        <w:t>attempt</w:t>
      </w:r>
      <w:r w:rsidR="0014548C">
        <w:t xml:space="preserve"> to turn the screen off in 5 seconds.</w:t>
      </w:r>
    </w:p>
    <w:p w14:paraId="1E5633CD" w14:textId="77777777" w:rsidR="0014548C" w:rsidRDefault="00E84442" w:rsidP="00E548D6">
      <w:pPr>
        <w:ind w:left="720" w:firstLine="720"/>
      </w:pPr>
      <w:r>
        <w:rPr>
          <w:noProof/>
          <w:lang w:val="en-US" w:eastAsia="en-US"/>
        </w:rPr>
        <mc:AlternateContent>
          <mc:Choice Requires="wps">
            <w:drawing>
              <wp:anchor distT="0" distB="0" distL="114300" distR="114300" simplePos="0" relativeHeight="251667456" behindDoc="0" locked="0" layoutInCell="1" allowOverlap="1" wp14:anchorId="25AF3F98" wp14:editId="4F277A17">
                <wp:simplePos x="0" y="0"/>
                <wp:positionH relativeFrom="column">
                  <wp:posOffset>-247650</wp:posOffset>
                </wp:positionH>
                <wp:positionV relativeFrom="paragraph">
                  <wp:posOffset>565785</wp:posOffset>
                </wp:positionV>
                <wp:extent cx="815975" cy="368300"/>
                <wp:effectExtent l="0" t="0" r="2222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368300"/>
                        </a:xfrm>
                        <a:prstGeom prst="rect">
                          <a:avLst/>
                        </a:prstGeom>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A5F501D" w14:textId="77777777" w:rsidR="00E548D6" w:rsidRDefault="00E548D6">
                            <w:r>
                              <w:t>Wakelocks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0" o:spid="_x0000_s1026" type="#_x0000_t202" style="position:absolute;left:0;text-align:left;margin-left:-19.5pt;margin-top:44.55pt;width:64.25pt;height:2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" fillcolor="white [3212]" strokecolor="#4f81bd [3204]" strokeweight="2pt">
                <v:path arrowok="t"/>
                <v:textbox>
                  <w:txbxContent>
                    <w:p w:rsidR="00E548D6" w:rsidRDefault="00E548D6">
                      <w:proofErr w:type="spellStart"/>
                      <w:r>
                        <w:t>Wakelocks</w:t>
                      </w:r>
                      <w:proofErr w:type="spellEnd"/>
                    </w:p>
                  </w:txbxContent>
                </v:textbox>
              </v:shape>
            </w:pict>
          </mc:Fallback>
        </mc:AlternateContent>
      </w:r>
      <w:r>
        <w:rPr>
          <w:noProof/>
          <w:lang w:val="en-US" w:eastAsia="en-US"/>
        </w:rPr>
        <mc:AlternateContent>
          <mc:Choice Requires="wps">
            <w:drawing>
              <wp:anchor distT="4294967295" distB="4294967295" distL="114300" distR="114300" simplePos="0" relativeHeight="251664384" behindDoc="0" locked="0" layoutInCell="1" allowOverlap="1" wp14:anchorId="3883B652" wp14:editId="2FF64C32">
                <wp:simplePos x="0" y="0"/>
                <wp:positionH relativeFrom="column">
                  <wp:posOffset>2286000</wp:posOffset>
                </wp:positionH>
                <wp:positionV relativeFrom="paragraph">
                  <wp:posOffset>394334</wp:posOffset>
                </wp:positionV>
                <wp:extent cx="882650" cy="0"/>
                <wp:effectExtent l="0" t="76200" r="12700" b="114300"/>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265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Elbow Connector 9" o:spid="_x0000_s1026" type="#_x0000_t34" style="position:absolute;margin-left:180pt;margin-top:31.05pt;width:69.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" strokecolor="#4579b8 [3044]">
                <v:stroke endarrow="open"/>
                <o:lock v:ext="edit" shapetype="f"/>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16D5DCEE" wp14:editId="258943DF">
                <wp:simplePos x="0" y="0"/>
                <wp:positionH relativeFrom="column">
                  <wp:posOffset>850900</wp:posOffset>
                </wp:positionH>
                <wp:positionV relativeFrom="paragraph">
                  <wp:posOffset>292735</wp:posOffset>
                </wp:positionV>
                <wp:extent cx="1435100" cy="228600"/>
                <wp:effectExtent l="0" t="0" r="1270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Oval 8" o:spid="_x0000_s1026" style="position:absolute;margin-left:67pt;margin-top:23.05pt;width:113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" filled="f" strokecolor="#243f60 [1604]" strokeweight="2pt">
                <v:path arrowok="t"/>
              </v:oval>
            </w:pict>
          </mc:Fallback>
        </mc:AlternateContent>
      </w:r>
      <w:r w:rsidR="00E548D6">
        <w:rPr>
          <w:noProof/>
          <w:lang w:val="en-US" w:eastAsia="en-US"/>
        </w:rPr>
        <w:drawing>
          <wp:inline distT="0" distB="0" distL="0" distR="0" wp14:anchorId="1DFD7856" wp14:editId="1FFE492B">
            <wp:extent cx="154533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06-20-23-00-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336" cy="2743200"/>
                    </a:xfrm>
                    <a:prstGeom prst="rect">
                      <a:avLst/>
                    </a:prstGeom>
                  </pic:spPr>
                </pic:pic>
              </a:graphicData>
            </a:graphic>
          </wp:inline>
        </w:drawing>
      </w:r>
      <w:r w:rsidR="00E548D6">
        <w:tab/>
      </w:r>
      <w:r w:rsidR="00E548D6">
        <w:tab/>
      </w:r>
      <w:r w:rsidR="00E548D6">
        <w:rPr>
          <w:noProof/>
          <w:lang w:val="en-US" w:eastAsia="en-US"/>
        </w:rPr>
        <w:drawing>
          <wp:inline distT="0" distB="0" distL="0" distR="0" wp14:anchorId="7949CCDC" wp14:editId="1F4516C0">
            <wp:extent cx="1545336"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06-20-23-01-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5336" cy="2743200"/>
                    </a:xfrm>
                    <a:prstGeom prst="rect">
                      <a:avLst/>
                    </a:prstGeom>
                  </pic:spPr>
                </pic:pic>
              </a:graphicData>
            </a:graphic>
          </wp:inline>
        </w:drawing>
      </w:r>
    </w:p>
    <w:p w14:paraId="6C0E0AA0" w14:textId="77777777" w:rsidR="00E507AE" w:rsidRDefault="00E507AE" w:rsidP="002D52A7">
      <w:r>
        <w:t>By monitoring the contents of the /sys/power/</w:t>
      </w:r>
      <w:proofErr w:type="spellStart"/>
      <w:r>
        <w:t>wake_lock</w:t>
      </w:r>
      <w:proofErr w:type="spellEnd"/>
      <w:r>
        <w:t xml:space="preserve"> file (root access required), you can see that the PARTIAL_WAKE_LOCK is the only wakelock </w:t>
      </w:r>
      <w:r w:rsidR="00142356">
        <w:t xml:space="preserve">that stays </w:t>
      </w:r>
      <w:r w:rsidR="0093150F">
        <w:t>in effect</w:t>
      </w:r>
      <w:r>
        <w:t xml:space="preserve"> after the power button is pressed.</w:t>
      </w:r>
      <w:r w:rsidR="00E548D6">
        <w:t xml:space="preserve"> The other </w:t>
      </w:r>
      <w:proofErr w:type="spellStart"/>
      <w:r w:rsidR="00E548D6">
        <w:t>wakelocks</w:t>
      </w:r>
      <w:proofErr w:type="spellEnd"/>
      <w:r w:rsidR="00E548D6">
        <w:t xml:space="preserve"> </w:t>
      </w:r>
      <w:r w:rsidR="00DA50CF">
        <w:t>keep the display from turning off</w:t>
      </w:r>
      <w:r w:rsidR="002749D4">
        <w:t>, with various brightness levels</w:t>
      </w:r>
      <w:r w:rsidR="00DA50CF">
        <w:t>.</w:t>
      </w:r>
    </w:p>
    <w:p w14:paraId="71BA7D14" w14:textId="77777777" w:rsidR="002D52A7" w:rsidRDefault="0014548C" w:rsidP="002D52A7">
      <w:r>
        <w:t xml:space="preserve">The first step to coding a wakelock is to request permission to use </w:t>
      </w:r>
      <w:proofErr w:type="spellStart"/>
      <w:r>
        <w:t>wakelocks</w:t>
      </w:r>
      <w:proofErr w:type="spellEnd"/>
      <w:r>
        <w:t xml:space="preserve"> within the manifest, AndroidManifest.xml:</w:t>
      </w:r>
    </w:p>
    <w:p w14:paraId="1A5D6A45" w14:textId="77777777" w:rsidR="00B97D99" w:rsidRDefault="00B97D99" w:rsidP="00B97D99">
      <w:pPr>
        <w:autoSpaceDE w:val="0"/>
        <w:spacing w:after="0" w:line="240" w:lineRule="auto"/>
      </w:pP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manifest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7F007F"/>
          <w:sz w:val="20"/>
          <w:szCs w:val="20"/>
        </w:rPr>
        <w:t>xmlns:android</w:t>
      </w:r>
      <w:proofErr w:type="spellEnd"/>
      <w:r>
        <w:rPr>
          <w:rFonts w:ascii="Courier New" w:eastAsia="Courier New" w:hAnsi="Courier New" w:cs="Courier New"/>
          <w:color w:val="3C3C3C"/>
          <w:sz w:val="20"/>
          <w:szCs w:val="20"/>
        </w:rPr>
        <w:t>=</w:t>
      </w:r>
      <w:r>
        <w:rPr>
          <w:rFonts w:ascii="Courier New" w:eastAsia="Courier New" w:hAnsi="Courier New" w:cs="Courier New"/>
          <w:i/>
          <w:iCs/>
          <w:color w:val="2A00FF"/>
          <w:sz w:val="20"/>
          <w:szCs w:val="20"/>
        </w:rPr>
        <w:t>"http://schemas.android.com/</w:t>
      </w:r>
      <w:proofErr w:type="spellStart"/>
      <w:r>
        <w:rPr>
          <w:rFonts w:ascii="Courier New" w:eastAsia="Courier New" w:hAnsi="Courier New" w:cs="Courier New"/>
          <w:i/>
          <w:iCs/>
          <w:color w:val="2A00FF"/>
          <w:sz w:val="20"/>
          <w:szCs w:val="20"/>
        </w:rPr>
        <w:t>apk</w:t>
      </w:r>
      <w:proofErr w:type="spellEnd"/>
      <w:r>
        <w:rPr>
          <w:rFonts w:ascii="Courier New" w:eastAsia="Courier New" w:hAnsi="Courier New" w:cs="Courier New"/>
          <w:i/>
          <w:iCs/>
          <w:color w:val="2A00FF"/>
          <w:sz w:val="20"/>
          <w:szCs w:val="20"/>
        </w:rPr>
        <w:t>/res/android"</w:t>
      </w:r>
    </w:p>
    <w:p w14:paraId="0CC2923D" w14:textId="77777777" w:rsidR="00B97D99" w:rsidRDefault="00B97D99" w:rsidP="00B97D99">
      <w:pPr>
        <w:autoSpaceDE w:val="0"/>
        <w:spacing w:after="0" w:line="240" w:lineRule="auto"/>
      </w:pPr>
      <w:r>
        <w:rPr>
          <w:rFonts w:ascii="Courier New" w:eastAsia="Courier New" w:hAnsi="Courier New" w:cs="Courier New"/>
          <w:sz w:val="20"/>
          <w:szCs w:val="20"/>
        </w:rPr>
        <w:t xml:space="preserve">    </w:t>
      </w:r>
      <w:proofErr w:type="gramStart"/>
      <w:r>
        <w:rPr>
          <w:rFonts w:ascii="Courier New" w:eastAsia="Courier New" w:hAnsi="Courier New" w:cs="Courier New"/>
          <w:color w:val="7F007F"/>
          <w:sz w:val="20"/>
          <w:szCs w:val="20"/>
        </w:rPr>
        <w:t>package</w:t>
      </w:r>
      <w:proofErr w:type="gramEnd"/>
      <w:r>
        <w:rPr>
          <w:rFonts w:ascii="Courier New" w:eastAsia="Courier New" w:hAnsi="Courier New" w:cs="Courier New"/>
          <w:color w:val="3C3C3C"/>
          <w:sz w:val="20"/>
          <w:szCs w:val="20"/>
        </w:rPr>
        <w:t>=</w:t>
      </w:r>
      <w:r>
        <w:rPr>
          <w:rFonts w:ascii="Courier New" w:eastAsia="Courier New" w:hAnsi="Courier New" w:cs="Courier New"/>
          <w:i/>
          <w:iCs/>
          <w:color w:val="2A00FF"/>
          <w:sz w:val="20"/>
          <w:szCs w:val="20"/>
        </w:rPr>
        <w:t>"</w:t>
      </w:r>
      <w:proofErr w:type="spellStart"/>
      <w:r>
        <w:rPr>
          <w:rFonts w:ascii="Courier New" w:eastAsia="Courier New" w:hAnsi="Courier New" w:cs="Courier New"/>
          <w:i/>
          <w:iCs/>
          <w:color w:val="2A00FF"/>
          <w:sz w:val="20"/>
          <w:szCs w:val="20"/>
        </w:rPr>
        <w:t>android.intel.sdp.WakeLock</w:t>
      </w:r>
      <w:proofErr w:type="spellEnd"/>
      <w:r>
        <w:rPr>
          <w:rFonts w:ascii="Courier New" w:eastAsia="Courier New" w:hAnsi="Courier New" w:cs="Courier New"/>
          <w:i/>
          <w:iCs/>
          <w:color w:val="2A00FF"/>
          <w:sz w:val="20"/>
          <w:szCs w:val="20"/>
        </w:rPr>
        <w:t>"</w:t>
      </w:r>
    </w:p>
    <w:p w14:paraId="1F70F857" w14:textId="77777777" w:rsidR="00B97D99" w:rsidRDefault="00B97D99" w:rsidP="00B97D99">
      <w:pPr>
        <w:autoSpaceDE w:val="0"/>
        <w:spacing w:after="0" w:line="240" w:lineRule="auto"/>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color w:val="7F007F"/>
          <w:sz w:val="20"/>
          <w:szCs w:val="20"/>
        </w:rPr>
        <w:t>android:</w:t>
      </w:r>
      <w:proofErr w:type="gramEnd"/>
      <w:r>
        <w:rPr>
          <w:rFonts w:ascii="Courier New" w:eastAsia="Courier New" w:hAnsi="Courier New" w:cs="Courier New"/>
          <w:color w:val="7F007F"/>
          <w:sz w:val="20"/>
          <w:szCs w:val="20"/>
        </w:rPr>
        <w:t>versionCode</w:t>
      </w:r>
      <w:proofErr w:type="spellEnd"/>
      <w:r>
        <w:rPr>
          <w:rFonts w:ascii="Courier New" w:eastAsia="Courier New" w:hAnsi="Courier New" w:cs="Courier New"/>
          <w:color w:val="3C3C3C"/>
          <w:sz w:val="20"/>
          <w:szCs w:val="20"/>
        </w:rPr>
        <w:t>=</w:t>
      </w:r>
      <w:r>
        <w:rPr>
          <w:rFonts w:ascii="Courier New" w:eastAsia="Courier New" w:hAnsi="Courier New" w:cs="Courier New"/>
          <w:i/>
          <w:iCs/>
          <w:color w:val="2A00FF"/>
          <w:sz w:val="20"/>
          <w:szCs w:val="20"/>
        </w:rPr>
        <w:t>"1"</w:t>
      </w:r>
    </w:p>
    <w:p w14:paraId="4BF3F4B3" w14:textId="77777777" w:rsidR="00B97D99" w:rsidRDefault="00B97D99" w:rsidP="00B97D99">
      <w:pPr>
        <w:autoSpaceDE w:val="0"/>
        <w:spacing w:after="0" w:line="240" w:lineRule="auto"/>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color w:val="7F007F"/>
          <w:sz w:val="20"/>
          <w:szCs w:val="20"/>
        </w:rPr>
        <w:t>android:</w:t>
      </w:r>
      <w:proofErr w:type="gramEnd"/>
      <w:r>
        <w:rPr>
          <w:rFonts w:ascii="Courier New" w:eastAsia="Courier New" w:hAnsi="Courier New" w:cs="Courier New"/>
          <w:color w:val="7F007F"/>
          <w:sz w:val="20"/>
          <w:szCs w:val="20"/>
        </w:rPr>
        <w:t>versionName</w:t>
      </w:r>
      <w:proofErr w:type="spellEnd"/>
      <w:r>
        <w:rPr>
          <w:rFonts w:ascii="Courier New" w:eastAsia="Courier New" w:hAnsi="Courier New" w:cs="Courier New"/>
          <w:color w:val="3C3C3C"/>
          <w:sz w:val="20"/>
          <w:szCs w:val="20"/>
        </w:rPr>
        <w:t>=</w:t>
      </w:r>
      <w:r>
        <w:rPr>
          <w:rFonts w:ascii="Courier New" w:eastAsia="Courier New" w:hAnsi="Courier New" w:cs="Courier New"/>
          <w:i/>
          <w:iCs/>
          <w:color w:val="2A00FF"/>
          <w:sz w:val="20"/>
          <w:szCs w:val="20"/>
        </w:rPr>
        <w:t>"1.0"</w:t>
      </w:r>
      <w:r>
        <w:rPr>
          <w:rFonts w:ascii="Courier New" w:eastAsia="Courier New" w:hAnsi="Courier New" w:cs="Courier New"/>
          <w:sz w:val="20"/>
          <w:szCs w:val="20"/>
        </w:rPr>
        <w:t xml:space="preserve"> </w:t>
      </w:r>
      <w:r>
        <w:rPr>
          <w:rFonts w:ascii="Courier New" w:eastAsia="Courier New" w:hAnsi="Courier New" w:cs="Courier New"/>
          <w:color w:val="008080"/>
          <w:sz w:val="20"/>
          <w:szCs w:val="20"/>
        </w:rPr>
        <w:t>&gt;</w:t>
      </w:r>
    </w:p>
    <w:p w14:paraId="68FF61B9"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p>
    <w:p w14:paraId="2854E939"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uses-permission</w:t>
      </w:r>
      <w:r>
        <w:rPr>
          <w:rFonts w:ascii="Courier New" w:eastAsia="Courier New" w:hAnsi="Courier New" w:cs="Courier New"/>
          <w:sz w:val="20"/>
          <w:szCs w:val="20"/>
        </w:rPr>
        <w:t xml:space="preserve"> </w:t>
      </w:r>
      <w:proofErr w:type="spellStart"/>
      <w:r>
        <w:rPr>
          <w:rFonts w:ascii="Courier New" w:eastAsia="Courier New" w:hAnsi="Courier New" w:cs="Courier New"/>
          <w:color w:val="7F007F"/>
          <w:sz w:val="20"/>
          <w:szCs w:val="20"/>
        </w:rPr>
        <w:t>android</w:t>
      </w:r>
      <w:proofErr w:type="gramStart"/>
      <w:r>
        <w:rPr>
          <w:rFonts w:ascii="Courier New" w:eastAsia="Courier New" w:hAnsi="Courier New" w:cs="Courier New"/>
          <w:color w:val="7F007F"/>
          <w:sz w:val="20"/>
          <w:szCs w:val="20"/>
        </w:rPr>
        <w:t>:name</w:t>
      </w:r>
      <w:proofErr w:type="spellEnd"/>
      <w:proofErr w:type="gramEnd"/>
      <w:r>
        <w:rPr>
          <w:rFonts w:ascii="Courier New" w:eastAsia="Courier New" w:hAnsi="Courier New" w:cs="Courier New"/>
          <w:color w:val="3C3C3C"/>
          <w:sz w:val="20"/>
          <w:szCs w:val="20"/>
        </w:rPr>
        <w:t>=</w:t>
      </w:r>
      <w:r>
        <w:rPr>
          <w:rFonts w:ascii="Courier New" w:eastAsia="Courier New" w:hAnsi="Courier New" w:cs="Courier New"/>
          <w:i/>
          <w:iCs/>
          <w:color w:val="2A00FF"/>
          <w:sz w:val="20"/>
          <w:szCs w:val="20"/>
        </w:rPr>
        <w:t>"</w:t>
      </w:r>
      <w:proofErr w:type="spellStart"/>
      <w:r>
        <w:rPr>
          <w:rFonts w:ascii="Courier New" w:eastAsia="Courier New" w:hAnsi="Courier New" w:cs="Courier New"/>
          <w:i/>
          <w:iCs/>
          <w:color w:val="2A00FF"/>
          <w:sz w:val="20"/>
          <w:szCs w:val="20"/>
        </w:rPr>
        <w:t>android.permission.WAKE_LOCK</w:t>
      </w:r>
      <w:proofErr w:type="spellEnd"/>
      <w:r>
        <w:rPr>
          <w:rFonts w:ascii="Courier New" w:eastAsia="Courier New" w:hAnsi="Courier New" w:cs="Courier New"/>
          <w:i/>
          <w:iCs/>
          <w:color w:val="2A00FF"/>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80"/>
          <w:sz w:val="20"/>
          <w:szCs w:val="20"/>
        </w:rPr>
        <w:t>/&gt;</w:t>
      </w:r>
    </w:p>
    <w:p w14:paraId="5C840294"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w:t>
      </w:r>
    </w:p>
    <w:p w14:paraId="4F63BD8F" w14:textId="77777777" w:rsidR="00B97D99" w:rsidRDefault="00B97D99" w:rsidP="00B97D99">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r>
        <w:rPr>
          <w:rFonts w:ascii="Courier New" w:eastAsia="Courier New" w:hAnsi="Courier New" w:cs="Courier New"/>
          <w:color w:val="3F7F7F"/>
          <w:sz w:val="20"/>
          <w:szCs w:val="20"/>
        </w:rPr>
        <w:t>manifest</w:t>
      </w:r>
      <w:r>
        <w:rPr>
          <w:rFonts w:ascii="Courier New" w:eastAsia="Courier New" w:hAnsi="Courier New" w:cs="Courier New"/>
          <w:color w:val="008080"/>
          <w:sz w:val="20"/>
          <w:szCs w:val="20"/>
        </w:rPr>
        <w:t>&gt;</w:t>
      </w:r>
    </w:p>
    <w:p w14:paraId="406BEFF7" w14:textId="77777777" w:rsidR="00B459FB" w:rsidRDefault="00B459FB" w:rsidP="00B97D99">
      <w:r>
        <w:t xml:space="preserve">After this is done, a </w:t>
      </w:r>
      <w:proofErr w:type="spellStart"/>
      <w:r>
        <w:t>WakeLock</w:t>
      </w:r>
      <w:proofErr w:type="spellEnd"/>
      <w:r>
        <w:t xml:space="preserve"> object can be created</w:t>
      </w:r>
      <w:ins w:id="8" w:author="Bird, Christopher A" w:date="2012-09-11T10:13:00Z">
        <w:r w:rsidR="00142356">
          <w:t xml:space="preserve">, which </w:t>
        </w:r>
      </w:ins>
      <w:r>
        <w:t xml:space="preserve">includes </w:t>
      </w:r>
      <w:proofErr w:type="gramStart"/>
      <w:r>
        <w:t>acquire(</w:t>
      </w:r>
      <w:proofErr w:type="gramEnd"/>
      <w:r>
        <w:t xml:space="preserve">) </w:t>
      </w:r>
      <w:r w:rsidR="00DC721E">
        <w:t xml:space="preserve">and </w:t>
      </w:r>
      <w:r>
        <w:t>release() functions to control the wakelock. A good example of this is inside the WakeLockActivity.java file:</w:t>
      </w:r>
    </w:p>
    <w:p w14:paraId="07E1A87B" w14:textId="77777777" w:rsidR="00B97D99" w:rsidRDefault="00B97D99" w:rsidP="00B97D99">
      <w:pPr>
        <w:autoSpaceDE w:val="0"/>
        <w:spacing w:after="0" w:line="240" w:lineRule="auto"/>
      </w:pPr>
      <w:proofErr w:type="gramStart"/>
      <w:r>
        <w:rPr>
          <w:rFonts w:ascii="Courier New" w:eastAsia="Courier New" w:hAnsi="Courier New" w:cs="Courier New"/>
          <w:b/>
          <w:bCs/>
          <w:color w:val="7F0055"/>
          <w:sz w:val="20"/>
          <w:szCs w:val="20"/>
        </w:rPr>
        <w:t>public</w:t>
      </w:r>
      <w:proofErr w:type="gramEnd"/>
      <w:r>
        <w:rPr>
          <w:rFonts w:ascii="Courier New" w:eastAsia="Courier New" w:hAnsi="Courier New" w:cs="Courier New"/>
          <w:color w:val="000000"/>
          <w:sz w:val="20"/>
          <w:szCs w:val="20"/>
        </w:rPr>
        <w:t xml:space="preserve"> </w:t>
      </w:r>
      <w:r>
        <w:rPr>
          <w:rFonts w:ascii="Courier New" w:eastAsia="Courier New" w:hAnsi="Courier New" w:cs="Courier New"/>
          <w:b/>
          <w:bCs/>
          <w:color w:val="7F0055"/>
          <w:sz w:val="20"/>
          <w:szCs w:val="20"/>
        </w:rPr>
        <w:t>void</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onCreate</w:t>
      </w:r>
      <w:proofErr w:type="spellEnd"/>
      <w:r>
        <w:rPr>
          <w:rFonts w:ascii="Courier New" w:eastAsia="Courier New" w:hAnsi="Courier New" w:cs="Courier New"/>
          <w:color w:val="000000"/>
          <w:sz w:val="20"/>
          <w:szCs w:val="20"/>
        </w:rPr>
        <w:t xml:space="preserve">(Bundle </w:t>
      </w:r>
      <w:proofErr w:type="spellStart"/>
      <w:r>
        <w:rPr>
          <w:rFonts w:ascii="Courier New" w:eastAsia="Courier New" w:hAnsi="Courier New" w:cs="Courier New"/>
          <w:color w:val="000000"/>
          <w:sz w:val="20"/>
          <w:szCs w:val="20"/>
        </w:rPr>
        <w:t>savedInstanceState</w:t>
      </w:r>
      <w:proofErr w:type="spellEnd"/>
      <w:r>
        <w:rPr>
          <w:rFonts w:ascii="Courier New" w:eastAsia="Courier New" w:hAnsi="Courier New" w:cs="Courier New"/>
          <w:color w:val="000000"/>
          <w:sz w:val="20"/>
          <w:szCs w:val="20"/>
        </w:rPr>
        <w:t>) {</w:t>
      </w:r>
    </w:p>
    <w:p w14:paraId="770930AD"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w:t>
      </w:r>
    </w:p>
    <w:p w14:paraId="369D4D51" w14:textId="77777777" w:rsidR="00B97D99" w:rsidRDefault="00B97D99" w:rsidP="00B97D99">
      <w:pPr>
        <w:autoSpaceDE w:val="0"/>
        <w:spacing w:after="0" w:line="240" w:lineRule="auto"/>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C0"/>
          <w:sz w:val="20"/>
          <w:szCs w:val="20"/>
        </w:rPr>
        <w:t>mPowerManager</w:t>
      </w:r>
      <w:proofErr w:type="spellEnd"/>
      <w:proofErr w:type="gram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PowerManager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getSystemService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Context.</w:t>
      </w:r>
      <w:r>
        <w:rPr>
          <w:rFonts w:ascii="Courier New" w:eastAsia="Courier New" w:hAnsi="Courier New" w:cs="Courier New"/>
          <w:i/>
          <w:iCs/>
          <w:color w:val="0000C0"/>
          <w:sz w:val="20"/>
          <w:szCs w:val="20"/>
        </w:rPr>
        <w:t>POWER_SERVICE</w:t>
      </w:r>
      <w:proofErr w:type="spellEnd"/>
      <w:r>
        <w:rPr>
          <w:rFonts w:ascii="Courier New" w:eastAsia="Courier New" w:hAnsi="Courier New" w:cs="Courier New"/>
          <w:color w:val="000000"/>
          <w:sz w:val="20"/>
          <w:szCs w:val="20"/>
        </w:rPr>
        <w:t>);</w:t>
      </w:r>
    </w:p>
    <w:p w14:paraId="4BABE8A1"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w:t>
      </w:r>
    </w:p>
    <w:p w14:paraId="1D0837EA"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proofErr w:type="spellStart"/>
      <w:proofErr w:type="gramStart"/>
      <w:r>
        <w:rPr>
          <w:rFonts w:ascii="Courier New" w:eastAsia="Courier New" w:hAnsi="Courier New" w:cs="Courier New"/>
          <w:color w:val="0000C0"/>
          <w:sz w:val="20"/>
          <w:szCs w:val="20"/>
        </w:rPr>
        <w:t>mWakeLock</w:t>
      </w:r>
      <w:proofErr w:type="spellEnd"/>
      <w:proofErr w:type="gram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C0"/>
          <w:sz w:val="20"/>
          <w:szCs w:val="20"/>
        </w:rPr>
        <w:t>mPowerManager</w:t>
      </w:r>
      <w:r>
        <w:rPr>
          <w:rFonts w:ascii="Courier New" w:eastAsia="Courier New" w:hAnsi="Courier New" w:cs="Courier New"/>
          <w:color w:val="000000"/>
          <w:sz w:val="20"/>
          <w:szCs w:val="20"/>
        </w:rPr>
        <w:t>.newWakeLock</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C0"/>
          <w:sz w:val="20"/>
          <w:szCs w:val="20"/>
        </w:rPr>
        <w:t>mWakeLockState</w:t>
      </w:r>
      <w:proofErr w:type="spellEnd"/>
      <w:r>
        <w:rPr>
          <w:rFonts w:ascii="Courier New" w:eastAsia="Courier New" w:hAnsi="Courier New" w:cs="Courier New"/>
          <w:color w:val="000000"/>
          <w:sz w:val="20"/>
          <w:szCs w:val="20"/>
        </w:rPr>
        <w:t>,</w:t>
      </w:r>
    </w:p>
    <w:p w14:paraId="5F55D42A" w14:textId="77777777" w:rsidR="00B97D99" w:rsidRDefault="00B97D99" w:rsidP="00B97D99">
      <w:pPr>
        <w:autoSpaceDE w:val="0"/>
        <w:spacing w:after="0" w:line="240" w:lineRule="auto"/>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2A00FF"/>
          <w:sz w:val="20"/>
          <w:szCs w:val="20"/>
        </w:rPr>
        <w:t xml:space="preserve">"UMSE </w:t>
      </w:r>
      <w:proofErr w:type="spellStart"/>
      <w:r>
        <w:rPr>
          <w:rFonts w:ascii="Courier New" w:eastAsia="Courier New" w:hAnsi="Courier New" w:cs="Courier New"/>
          <w:color w:val="2A00FF"/>
          <w:sz w:val="20"/>
          <w:szCs w:val="20"/>
        </w:rPr>
        <w:t>PowerTest</w:t>
      </w:r>
      <w:proofErr w:type="spellEnd"/>
      <w:r>
        <w:rPr>
          <w:rFonts w:ascii="Courier New" w:eastAsia="Courier New" w:hAnsi="Courier New" w:cs="Courier New"/>
          <w:color w:val="2A00FF"/>
          <w:sz w:val="20"/>
          <w:szCs w:val="20"/>
        </w:rPr>
        <w:t>"</w:t>
      </w:r>
      <w:r>
        <w:rPr>
          <w:rFonts w:ascii="Courier New" w:eastAsia="Courier New" w:hAnsi="Courier New" w:cs="Courier New"/>
          <w:color w:val="000000"/>
          <w:sz w:val="20"/>
          <w:szCs w:val="20"/>
        </w:rPr>
        <w:t>);</w:t>
      </w:r>
    </w:p>
    <w:p w14:paraId="7AB92606" w14:textId="77777777" w:rsidR="00B97D99" w:rsidRDefault="00B97D99" w:rsidP="00B97D99">
      <w:pPr>
        <w:autoSpaceDE w:val="0"/>
        <w:spacing w:after="0" w:line="240" w:lineRule="auto"/>
      </w:pPr>
      <w:r>
        <w:rPr>
          <w:rFonts w:ascii="Courier New" w:eastAsia="Courier New" w:hAnsi="Courier New" w:cs="Courier New"/>
          <w:b/>
          <w:bCs/>
          <w:color w:val="3C3C3C"/>
          <w:sz w:val="20"/>
          <w:szCs w:val="20"/>
        </w:rPr>
        <w:t xml:space="preserve">    </w:t>
      </w:r>
      <w:proofErr w:type="gramStart"/>
      <w:r>
        <w:rPr>
          <w:rFonts w:ascii="Courier New" w:eastAsia="Courier New" w:hAnsi="Courier New" w:cs="Courier New"/>
          <w:b/>
          <w:bCs/>
          <w:color w:val="7F0055"/>
          <w:sz w:val="20"/>
          <w:szCs w:val="20"/>
        </w:rPr>
        <w:t>if</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C0"/>
          <w:sz w:val="20"/>
          <w:szCs w:val="20"/>
        </w:rPr>
        <w:t>mWakeLock</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b/>
          <w:bCs/>
          <w:color w:val="7F0055"/>
          <w:sz w:val="20"/>
          <w:szCs w:val="20"/>
        </w:rPr>
        <w:t>null</w:t>
      </w:r>
      <w:r>
        <w:rPr>
          <w:rFonts w:ascii="Courier New" w:eastAsia="Courier New" w:hAnsi="Courier New" w:cs="Courier New"/>
          <w:color w:val="000000"/>
          <w:sz w:val="20"/>
          <w:szCs w:val="20"/>
        </w:rPr>
        <w:t>) {</w:t>
      </w:r>
    </w:p>
    <w:p w14:paraId="2BF49B0F" w14:textId="77777777" w:rsidR="00B97D99" w:rsidRDefault="00B97D99" w:rsidP="00B97D99">
      <w:pPr>
        <w:autoSpaceDE w:val="0"/>
        <w:spacing w:after="0" w:line="240" w:lineRule="auto"/>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C0"/>
          <w:sz w:val="20"/>
          <w:szCs w:val="20"/>
        </w:rPr>
        <w:t>mWakeLock</w:t>
      </w:r>
      <w:r>
        <w:rPr>
          <w:rFonts w:ascii="Courier New" w:eastAsia="Courier New" w:hAnsi="Courier New" w:cs="Courier New"/>
          <w:color w:val="000000"/>
          <w:sz w:val="20"/>
          <w:szCs w:val="20"/>
        </w:rPr>
        <w:t>.acquire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14:paraId="61ED510F" w14:textId="77777777" w:rsidR="00B97D99" w:rsidRDefault="00B97D99" w:rsidP="00B97D99">
      <w:pPr>
        <w:autoSpaceDE w:val="0"/>
        <w:spacing w:after="0" w:line="240" w:lineRule="auto"/>
      </w:pPr>
      <w:bookmarkStart w:id="9" w:name="__DdeLink__6_2105566027"/>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w:t>
      </w:r>
      <w:bookmarkEnd w:id="9"/>
      <w:r>
        <w:rPr>
          <w:rFonts w:ascii="Courier New" w:eastAsia="Courier New" w:hAnsi="Courier New" w:cs="Courier New"/>
          <w:color w:val="000000"/>
          <w:sz w:val="20"/>
          <w:szCs w:val="20"/>
        </w:rPr>
        <w:tab/>
      </w:r>
    </w:p>
    <w:p w14:paraId="684B98A5" w14:textId="77777777" w:rsidR="00B97D99" w:rsidRDefault="00B97D99" w:rsidP="00B97D99">
      <w:pPr>
        <w:autoSpaceDE w:val="0"/>
        <w:spacing w:after="0" w:line="240" w:lineRule="auto"/>
      </w:pPr>
      <w:r>
        <w:rPr>
          <w:rFonts w:ascii="Courier New" w:eastAsia="Courier New" w:hAnsi="Courier New" w:cs="Courier New"/>
          <w:color w:val="000000"/>
          <w:sz w:val="20"/>
          <w:szCs w:val="20"/>
        </w:rPr>
        <w:lastRenderedPageBreak/>
        <w:t xml:space="preserve">    }</w:t>
      </w:r>
    </w:p>
    <w:p w14:paraId="372BD6DF" w14:textId="77777777" w:rsidR="00B97D99" w:rsidRDefault="00B97D99" w:rsidP="00B97D99">
      <w:pPr>
        <w:autoSpaceDE w:val="0"/>
        <w:spacing w:after="0" w:line="240" w:lineRule="auto"/>
      </w:pPr>
      <w:r>
        <w:rPr>
          <w:rFonts w:ascii="Courier New" w:eastAsia="Courier New" w:hAnsi="Courier New" w:cs="Courier New"/>
          <w:color w:val="3C3C3C"/>
          <w:sz w:val="20"/>
          <w:szCs w:val="20"/>
        </w:rPr>
        <w:t>}</w:t>
      </w:r>
    </w:p>
    <w:p w14:paraId="27DEF631" w14:textId="77777777" w:rsidR="00B97D99" w:rsidRDefault="00B97D99" w:rsidP="00B97D99">
      <w:pPr>
        <w:autoSpaceDE w:val="0"/>
        <w:spacing w:after="0" w:line="240" w:lineRule="auto"/>
      </w:pPr>
    </w:p>
    <w:p w14:paraId="2F976CB9" w14:textId="77777777" w:rsidR="00B97D99" w:rsidRDefault="00B97D99" w:rsidP="00B97D99">
      <w:pPr>
        <w:autoSpaceDE w:val="0"/>
        <w:spacing w:after="0" w:line="240" w:lineRule="auto"/>
      </w:pPr>
      <w:proofErr w:type="gramStart"/>
      <w:r>
        <w:rPr>
          <w:rFonts w:ascii="Courier New" w:eastAsia="Courier New" w:hAnsi="Courier New" w:cs="Courier New"/>
          <w:b/>
          <w:bCs/>
          <w:color w:val="7F0055"/>
          <w:sz w:val="20"/>
          <w:szCs w:val="20"/>
        </w:rPr>
        <w:t>protected</w:t>
      </w:r>
      <w:proofErr w:type="gramEnd"/>
      <w:r>
        <w:rPr>
          <w:rFonts w:ascii="Courier New" w:eastAsia="Courier New" w:hAnsi="Courier New" w:cs="Courier New"/>
          <w:color w:val="000000"/>
          <w:sz w:val="20"/>
          <w:szCs w:val="20"/>
        </w:rPr>
        <w:t xml:space="preserve"> </w:t>
      </w:r>
      <w:r>
        <w:rPr>
          <w:rFonts w:ascii="Courier New" w:eastAsia="Courier New" w:hAnsi="Courier New" w:cs="Courier New"/>
          <w:b/>
          <w:bCs/>
          <w:color w:val="7F0055"/>
          <w:sz w:val="20"/>
          <w:szCs w:val="20"/>
        </w:rPr>
        <w:t>void</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onDestroy</w:t>
      </w:r>
      <w:proofErr w:type="spellEnd"/>
      <w:r>
        <w:rPr>
          <w:rFonts w:ascii="Courier New" w:eastAsia="Courier New" w:hAnsi="Courier New" w:cs="Courier New"/>
          <w:color w:val="000000"/>
          <w:sz w:val="20"/>
          <w:szCs w:val="20"/>
        </w:rPr>
        <w:t>() {</w:t>
      </w:r>
    </w:p>
    <w:p w14:paraId="5F32D484" w14:textId="77777777" w:rsidR="00B97D99" w:rsidRDefault="00B97D99" w:rsidP="00B97D99">
      <w:pPr>
        <w:autoSpaceDE w:val="0"/>
        <w:spacing w:after="0" w:line="240" w:lineRule="auto"/>
      </w:pPr>
      <w:r>
        <w:rPr>
          <w:rFonts w:ascii="Courier New" w:eastAsia="Courier New" w:hAnsi="Courier New" w:cs="Courier New"/>
          <w:b/>
          <w:bCs/>
          <w:color w:val="000000"/>
          <w:sz w:val="20"/>
          <w:szCs w:val="20"/>
        </w:rPr>
        <w:t xml:space="preserve">    </w:t>
      </w:r>
      <w:proofErr w:type="gramStart"/>
      <w:r>
        <w:rPr>
          <w:rFonts w:ascii="Courier New" w:eastAsia="Courier New" w:hAnsi="Courier New" w:cs="Courier New"/>
          <w:b/>
          <w:bCs/>
          <w:color w:val="7F0055"/>
          <w:sz w:val="20"/>
          <w:szCs w:val="20"/>
        </w:rPr>
        <w:t>if</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C0"/>
          <w:sz w:val="20"/>
          <w:szCs w:val="20"/>
        </w:rPr>
        <w:t>mWakeLock</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b/>
          <w:bCs/>
          <w:color w:val="7F0055"/>
          <w:sz w:val="20"/>
          <w:szCs w:val="20"/>
        </w:rPr>
        <w:t>null</w:t>
      </w:r>
      <w:r>
        <w:rPr>
          <w:rFonts w:ascii="Courier New" w:eastAsia="Courier New" w:hAnsi="Courier New" w:cs="Courier New"/>
          <w:color w:val="000000"/>
          <w:sz w:val="20"/>
          <w:szCs w:val="20"/>
        </w:rPr>
        <w:t>) {</w:t>
      </w:r>
    </w:p>
    <w:p w14:paraId="3C0FA797" w14:textId="77777777" w:rsidR="00B97D99" w:rsidRDefault="00B97D99" w:rsidP="00B97D99">
      <w:pPr>
        <w:autoSpaceDE w:val="0"/>
        <w:spacing w:after="0" w:line="240" w:lineRule="auto"/>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C0"/>
          <w:sz w:val="20"/>
          <w:szCs w:val="20"/>
        </w:rPr>
        <w:t>mWakeLock</w:t>
      </w:r>
      <w:r>
        <w:rPr>
          <w:rFonts w:ascii="Courier New" w:eastAsia="Courier New" w:hAnsi="Courier New" w:cs="Courier New"/>
          <w:color w:val="000000"/>
          <w:sz w:val="20"/>
          <w:szCs w:val="20"/>
        </w:rPr>
        <w:t>.release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14:paraId="3F9D2B51" w14:textId="77777777" w:rsidR="00B97D99" w:rsidRDefault="00B97D99" w:rsidP="00B97D99">
      <w:pPr>
        <w:autoSpaceDE w:val="0"/>
        <w:spacing w:after="0" w:line="240" w:lineRule="auto"/>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C0"/>
          <w:sz w:val="20"/>
          <w:szCs w:val="20"/>
        </w:rPr>
        <w:t>mWakeLock</w:t>
      </w:r>
      <w:proofErr w:type="spellEnd"/>
      <w:proofErr w:type="gramEnd"/>
      <w:r>
        <w:rPr>
          <w:rFonts w:ascii="Courier New" w:eastAsia="Courier New" w:hAnsi="Courier New" w:cs="Courier New"/>
          <w:color w:val="000000"/>
          <w:sz w:val="20"/>
          <w:szCs w:val="20"/>
        </w:rPr>
        <w:t xml:space="preserve"> = </w:t>
      </w:r>
      <w:r>
        <w:rPr>
          <w:rFonts w:ascii="Courier New" w:eastAsia="Courier New" w:hAnsi="Courier New" w:cs="Courier New"/>
          <w:b/>
          <w:bCs/>
          <w:color w:val="7F0055"/>
          <w:sz w:val="20"/>
          <w:szCs w:val="20"/>
        </w:rPr>
        <w:t>null</w:t>
      </w:r>
      <w:r>
        <w:rPr>
          <w:rFonts w:ascii="Courier New" w:eastAsia="Courier New" w:hAnsi="Courier New" w:cs="Courier New"/>
          <w:color w:val="000000"/>
          <w:sz w:val="20"/>
          <w:szCs w:val="20"/>
        </w:rPr>
        <w:t>;</w:t>
      </w:r>
    </w:p>
    <w:p w14:paraId="0B9385A4" w14:textId="77777777" w:rsidR="00B97D99" w:rsidRDefault="00B97D99" w:rsidP="00B97D99">
      <w:pPr>
        <w:autoSpaceDE w:val="0"/>
        <w:spacing w:after="0" w:line="240" w:lineRule="auto"/>
      </w:pPr>
      <w:r>
        <w:rPr>
          <w:rFonts w:ascii="Courier New" w:eastAsia="Courier New" w:hAnsi="Courier New" w:cs="Courier New"/>
          <w:color w:val="000000"/>
          <w:sz w:val="20"/>
          <w:szCs w:val="20"/>
        </w:rPr>
        <w:t xml:space="preserve">    }</w:t>
      </w:r>
    </w:p>
    <w:p w14:paraId="357A956F" w14:textId="77777777" w:rsidR="00B97D99" w:rsidRDefault="00B97D99" w:rsidP="00B97D99">
      <w:pPr>
        <w:autoSpaceDE w:val="0"/>
        <w:spacing w:after="0" w:line="240" w:lineRule="auto"/>
      </w:pPr>
      <w:r>
        <w:rPr>
          <w:rFonts w:ascii="Courier New" w:eastAsia="Courier New" w:hAnsi="Courier New" w:cs="Courier New"/>
          <w:color w:val="3C3C3C"/>
          <w:sz w:val="20"/>
          <w:szCs w:val="20"/>
        </w:rPr>
        <w:t xml:space="preserve">    </w:t>
      </w:r>
      <w:r>
        <w:rPr>
          <w:rFonts w:ascii="Courier New" w:eastAsia="Courier New" w:hAnsi="Courier New" w:cs="Courier New"/>
          <w:color w:val="008080"/>
          <w:sz w:val="20"/>
          <w:szCs w:val="20"/>
        </w:rPr>
        <w:t>...</w:t>
      </w:r>
      <w:r>
        <w:rPr>
          <w:rFonts w:ascii="Courier New" w:eastAsia="Courier New" w:hAnsi="Courier New" w:cs="Courier New"/>
          <w:color w:val="000000"/>
          <w:sz w:val="20"/>
          <w:szCs w:val="20"/>
        </w:rPr>
        <w:tab/>
      </w:r>
    </w:p>
    <w:p w14:paraId="3AC38749" w14:textId="77777777" w:rsidR="00B459FB" w:rsidRDefault="00B97D99" w:rsidP="00B97D99">
      <w:pPr>
        <w:spacing w:line="240" w:lineRule="auto"/>
      </w:pPr>
      <w:r>
        <w:rPr>
          <w:rFonts w:ascii="Courier New" w:eastAsia="Courier New" w:hAnsi="Courier New" w:cs="Courier New"/>
          <w:color w:val="000000"/>
          <w:sz w:val="20"/>
          <w:szCs w:val="20"/>
        </w:rPr>
        <w:t>}</w:t>
      </w:r>
    </w:p>
    <w:p w14:paraId="7A29CBB1" w14:textId="77777777" w:rsidR="002D52A7" w:rsidRDefault="002D52A7" w:rsidP="002D52A7">
      <w:pPr>
        <w:pStyle w:val="Heading1"/>
      </w:pPr>
      <w:r>
        <w:t>Conclusion</w:t>
      </w:r>
    </w:p>
    <w:p w14:paraId="30782CC7" w14:textId="77777777" w:rsidR="002D52A7" w:rsidRPr="00C972D9" w:rsidRDefault="00E84442" w:rsidP="002D52A7">
      <w:r>
        <w:rPr>
          <w:noProof/>
          <w:lang w:val="en-US" w:eastAsia="en-US"/>
        </w:rPr>
        <mc:AlternateContent>
          <mc:Choice Requires="wps">
            <w:drawing>
              <wp:anchor distT="0" distB="0" distL="114300" distR="114300" simplePos="0" relativeHeight="251660288" behindDoc="0" locked="0" layoutInCell="1" allowOverlap="1" wp14:anchorId="38867CEC" wp14:editId="1A7333EA">
                <wp:simplePos x="0" y="0"/>
                <wp:positionH relativeFrom="column">
                  <wp:posOffset>0</wp:posOffset>
                </wp:positionH>
                <wp:positionV relativeFrom="paragraph">
                  <wp:posOffset>4419600</wp:posOffset>
                </wp:positionV>
                <wp:extent cx="501650" cy="171450"/>
                <wp:effectExtent l="0" t="0" r="0" b="0"/>
                <wp:wrapNone/>
                <wp:docPr id="6" name="Slide Numb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01650" cy="171450"/>
                        </a:xfrm>
                        <a:prstGeom prst="rect">
                          <a:avLst/>
                        </a:prstGeom>
                      </wps:spPr>
                      <wps:txbx>
                        <w:txbxContent>
                          <w:p w14:paraId="50E5ABF6" w14:textId="77777777" w:rsidR="002D52A7" w:rsidRDefault="002D52A7" w:rsidP="002D52A7">
                            <w:pPr>
                              <w:pStyle w:val="NormalWeb"/>
                              <w:kinsoku w:val="0"/>
                              <w:overflowPunct w:val="0"/>
                              <w:spacing w:before="144" w:beforeAutospacing="0" w:after="0" w:afterAutospacing="0" w:line="192" w:lineRule="auto"/>
                              <w:jc w:val="center"/>
                            </w:pPr>
                            <w:r w:rsidRPr="0008761C">
                              <w:rPr>
                                <w:rFonts w:asciiTheme="minorHAnsi" w:hAnsi="Calibri" w:cstheme="minorBidi"/>
                                <w:color w:val="FFFFFF" w:themeColor="background1"/>
                                <w:kern w:val="24"/>
                                <w:lang w:val="en-US"/>
                              </w:rPr>
                              <w:t>32</w:t>
                            </w:r>
                          </w:p>
                        </w:txbxContent>
                      </wps:txbx>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Slide Number Placeholder 4" o:spid="_x0000_s1027" style="position:absolute;margin-left:0;margin-top:348pt;width:39.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" filled="f" stroked="f">
                <v:path arrowok="t"/>
                <o:lock v:ext="edit" grouping="t"/>
                <v:textbox>
                  <w:txbxContent>
                    <w:p w:rsidR="002D52A7" w:rsidRDefault="002D52A7" w:rsidP="002D52A7">
                      <w:pPr>
                        <w:pStyle w:val="NormalWeb"/>
                        <w:kinsoku w:val="0"/>
                        <w:overflowPunct w:val="0"/>
                        <w:spacing w:before="144" w:beforeAutospacing="0" w:after="0" w:afterAutospacing="0" w:line="192" w:lineRule="auto"/>
                        <w:jc w:val="center"/>
                      </w:pPr>
                      <w:r w:rsidRPr="0008761C">
                        <w:rPr>
                          <w:rFonts w:asciiTheme="minorHAnsi" w:hAnsi="Calibri" w:cstheme="minorBidi"/>
                          <w:color w:val="FFFFFF" w:themeColor="background1"/>
                          <w:kern w:val="24"/>
                          <w:lang w:val="en-US"/>
                        </w:rPr>
                        <w:t>32</w:t>
                      </w:r>
                    </w:p>
                  </w:txbxContent>
                </v:textbox>
              </v:rect>
            </w:pict>
          </mc:Fallback>
        </mc:AlternateContent>
      </w:r>
      <w:r w:rsidR="00BA7F8F">
        <w:t xml:space="preserve">A </w:t>
      </w:r>
      <w:ins w:id="10" w:author="Bird, Christopher A" w:date="2012-09-11T10:43:00Z">
        <w:r w:rsidR="00E55C4E">
          <w:t xml:space="preserve">wakelock </w:t>
        </w:r>
      </w:ins>
      <w:r w:rsidR="00BA7F8F">
        <w:t>is</w:t>
      </w:r>
      <w:r w:rsidR="00DD016D">
        <w:t xml:space="preserve"> a power</w:t>
      </w:r>
      <w:r w:rsidR="00BA7F8F">
        <w:t>ful</w:t>
      </w:r>
      <w:r w:rsidR="00DD016D">
        <w:t xml:space="preserve"> concept in Android that allow</w:t>
      </w:r>
      <w:r w:rsidR="00BA7F8F">
        <w:t>s</w:t>
      </w:r>
      <w:r w:rsidR="00DD016D">
        <w:t xml:space="preserve"> the </w:t>
      </w:r>
      <w:r w:rsidR="00142356">
        <w:t xml:space="preserve">developer </w:t>
      </w:r>
      <w:r w:rsidR="00DD016D">
        <w:t>to modify the default power state of the</w:t>
      </w:r>
      <w:r w:rsidR="00BA7F8F">
        <w:t>ir</w:t>
      </w:r>
      <w:r w:rsidR="00DD016D">
        <w:t xml:space="preserve"> device. The danger of using a wakelock in an application </w:t>
      </w:r>
      <w:r w:rsidR="00DC721E">
        <w:t>is</w:t>
      </w:r>
      <w:r w:rsidR="00DD016D">
        <w:t xml:space="preserve"> that it will reduce the battery life </w:t>
      </w:r>
      <w:r w:rsidR="00DC721E">
        <w:t>of a</w:t>
      </w:r>
      <w:r w:rsidR="00DD016D">
        <w:t xml:space="preserve"> device. </w:t>
      </w:r>
      <w:r w:rsidR="00BA7F8F">
        <w:t xml:space="preserve">Some of the clear advantages of using </w:t>
      </w:r>
      <w:proofErr w:type="spellStart"/>
      <w:r w:rsidR="00BA7F8F">
        <w:t>wakelocks</w:t>
      </w:r>
      <w:proofErr w:type="spellEnd"/>
      <w:r w:rsidR="00BA7F8F">
        <w:t xml:space="preserve"> are visible in various default applications by Google, like road navigation and music/video playback. </w:t>
      </w:r>
      <w:r w:rsidR="00DD016D">
        <w:t xml:space="preserve">For this reason it is up to the developer to decide whether or not their application model could benefit from </w:t>
      </w:r>
      <w:r w:rsidR="00BA7F8F">
        <w:t xml:space="preserve">using </w:t>
      </w:r>
      <w:r w:rsidR="00DD016D">
        <w:t xml:space="preserve">a wakelock. </w:t>
      </w:r>
    </w:p>
    <w:p w14:paraId="6C2342ED" w14:textId="59664800" w:rsidR="00DC5F7D" w:rsidRDefault="00DC5F7D" w:rsidP="00ED528B">
      <w:pPr>
        <w:pStyle w:val="Heading1"/>
      </w:pPr>
      <w:r>
        <w:t>About Author</w:t>
      </w:r>
    </w:p>
    <w:p w14:paraId="1FCB6820" w14:textId="0A732F8F" w:rsidR="00DC5F7D" w:rsidRPr="00DC5F7D" w:rsidRDefault="00DC5F7D" w:rsidP="00DC5F7D">
      <w:pPr>
        <w:rPr>
          <w:rFonts w:asciiTheme="majorHAnsi" w:hAnsiTheme="majorHAnsi"/>
        </w:rPr>
      </w:pPr>
      <w:r w:rsidRPr="00DC5F7D">
        <w:rPr>
          <w:lang w:val="en-US" w:eastAsia="en-US"/>
        </w:rPr>
        <w:t>Christopher Bird joined Intel’s SSG in 2007 and contributes towards building an ecosystem behind Atom devices (phones and tablets)</w:t>
      </w:r>
      <w:r w:rsidRPr="00DC5F7D">
        <w:t xml:space="preserve"> </w:t>
      </w:r>
    </w:p>
    <w:p w14:paraId="0D5AA24A" w14:textId="77777777" w:rsidR="00295CA3" w:rsidRDefault="002D52A7" w:rsidP="00ED528B">
      <w:pPr>
        <w:pStyle w:val="Heading1"/>
      </w:pPr>
      <w:r>
        <w:t>References</w:t>
      </w:r>
    </w:p>
    <w:sectPr w:rsidR="00295CA3" w:rsidSect="005936E2">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C2AC1" w14:textId="77777777" w:rsidR="00891E78" w:rsidRDefault="00891E78" w:rsidP="00ED528B">
      <w:pPr>
        <w:spacing w:after="0" w:line="240" w:lineRule="auto"/>
      </w:pPr>
      <w:r>
        <w:separator/>
      </w:r>
    </w:p>
  </w:endnote>
  <w:endnote w:type="continuationSeparator" w:id="0">
    <w:p w14:paraId="64657849" w14:textId="77777777" w:rsidR="00891E78" w:rsidRDefault="00891E78" w:rsidP="00ED528B">
      <w:pPr>
        <w:spacing w:after="0" w:line="240" w:lineRule="auto"/>
      </w:pPr>
      <w:r>
        <w:continuationSeparator/>
      </w:r>
    </w:p>
  </w:endnote>
  <w:endnote w:id="1">
    <w:p w14:paraId="34505A36" w14:textId="77777777" w:rsidR="00ED528B" w:rsidRDefault="00ED528B">
      <w:pPr>
        <w:pStyle w:val="EndnoteText"/>
      </w:pPr>
      <w:r>
        <w:rPr>
          <w:rStyle w:val="EndnoteReference"/>
        </w:rPr>
        <w:endnoteRef/>
      </w:r>
      <w:r>
        <w:t xml:space="preserve"> Android Reference:  </w:t>
      </w:r>
      <w:hyperlink r:id="rId1" w:history="1">
        <w:r w:rsidRPr="00FD7EB3">
          <w:rPr>
            <w:rStyle w:val="Hyperlink"/>
          </w:rPr>
          <w:t>http://developer.android.com/reference/android/os/PowerManager.html</w:t>
        </w:r>
      </w:hyperlink>
    </w:p>
    <w:p w14:paraId="09A1A1F6" w14:textId="77777777" w:rsidR="00D23B83" w:rsidRDefault="00D23B83" w:rsidP="00D23B83">
      <w:pPr>
        <w:pStyle w:val="EndnoteText"/>
      </w:pPr>
      <w:r>
        <w:rPr>
          <w:rStyle w:val="EndnoteReference"/>
        </w:rPr>
        <w:t>2</w:t>
      </w:r>
      <w:r>
        <w:t xml:space="preserve"> </w:t>
      </w:r>
      <w:r w:rsidRPr="00D23B83">
        <w:t xml:space="preserve">LWN – “Wakelocks and the embedded problem”: </w:t>
      </w:r>
      <w:hyperlink r:id="rId2" w:history="1">
        <w:r w:rsidRPr="00C7733B">
          <w:rPr>
            <w:rStyle w:val="Hyperlink"/>
          </w:rPr>
          <w:t>http://lwn.net/Articles/318611/</w:t>
        </w:r>
      </w:hyperlink>
    </w:p>
    <w:p w14:paraId="18CF13C4" w14:textId="77777777" w:rsidR="00ED528B" w:rsidRDefault="00ED528B">
      <w:pPr>
        <w:pStyle w:val="EndnoteText"/>
        <w:rPr>
          <w:lang w:val="en-US"/>
        </w:rPr>
      </w:pPr>
    </w:p>
    <w:p w14:paraId="5B35FEEC" w14:textId="77777777" w:rsidR="00B3701A" w:rsidRDefault="00B3701A" w:rsidP="00B3701A">
      <w:pPr>
        <w:pStyle w:val="EndnoteText"/>
        <w:rPr>
          <w:lang w:val="en-US"/>
        </w:rPr>
      </w:pPr>
    </w:p>
    <w:p w14:paraId="418190D5" w14:textId="77777777" w:rsidR="00B3701A" w:rsidRPr="00FC3821" w:rsidRDefault="00B3701A" w:rsidP="00B3701A">
      <w:pPr>
        <w:rPr>
          <w:b/>
          <w:sz w:val="20"/>
          <w:szCs w:val="20"/>
        </w:rPr>
      </w:pPr>
      <w:r w:rsidRPr="00FC3821">
        <w:rPr>
          <w:b/>
          <w:kern w:val="32"/>
          <w:szCs w:val="20"/>
          <w:lang w:eastAsia="ja-JP"/>
        </w:rPr>
        <w:t>Notices</w:t>
      </w:r>
    </w:p>
    <w:p w14:paraId="229E00D7" w14:textId="77777777" w:rsidR="00B3701A" w:rsidRPr="000A1E9D" w:rsidRDefault="00B3701A" w:rsidP="00B3701A">
      <w:pPr>
        <w:rPr>
          <w:sz w:val="20"/>
          <w:szCs w:val="20"/>
        </w:rPr>
      </w:pPr>
      <w:r w:rsidRPr="000A1E9D">
        <w:rPr>
          <w:sz w:val="20"/>
          <w:szCs w:val="20"/>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r w:rsidRPr="000A1E9D">
        <w:rPr>
          <w:sz w:val="20"/>
          <w:szCs w:val="20"/>
        </w:rPr>
        <w:br/>
      </w:r>
      <w:r w:rsidRPr="000A1E9D">
        <w:rPr>
          <w:sz w:val="20"/>
          <w:szCs w:val="20"/>
        </w:rPr>
        <w:br/>
        <w:t>UNLESS OTHERWISE AGREED IN WRITING BY INTEL, THE INTEL PRODUCTS ARE NOT DESIGNED NOR INTENDED FOR ANY APPLICATION IN WHICH THE FAILURE OF THE INTEL PRODUCT COULD CREATE A SITUATION WHERE PERSONAL INJURY OR DEATH MAY OCCUR.</w:t>
      </w:r>
      <w:r w:rsidRPr="000A1E9D">
        <w:rPr>
          <w:sz w:val="20"/>
          <w:szCs w:val="20"/>
        </w:rPr>
        <w:br/>
      </w:r>
      <w:r w:rsidRPr="000A1E9D">
        <w:rPr>
          <w:sz w:val="20"/>
          <w:szCs w:val="20"/>
        </w:rPr>
        <w:b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0A1E9D">
        <w:rPr>
          <w:sz w:val="20"/>
          <w:szCs w:val="20"/>
        </w:rPr>
        <w:br/>
      </w:r>
      <w:r w:rsidRPr="000A1E9D">
        <w:rPr>
          <w:sz w:val="20"/>
          <w:szCs w:val="20"/>
        </w:rPr>
        <w:br/>
        <w:t xml:space="preserve">The products described in this document may contain design defects or errors known as errata which may cause the product to deviate from published specifications. Current characterized errata are available on request. Contact your local Intel sales office or your distributor to obtain the latest specifications and before placing your product order. </w:t>
      </w:r>
      <w:r w:rsidRPr="000A1E9D">
        <w:rPr>
          <w:sz w:val="20"/>
          <w:szCs w:val="20"/>
        </w:rPr>
        <w:br/>
      </w:r>
      <w:r w:rsidRPr="000A1E9D">
        <w:rPr>
          <w:sz w:val="20"/>
          <w:szCs w:val="20"/>
        </w:rPr>
        <w:br/>
        <w:t>Copies of documents which have an order number and are referenced in this document, or other Intel literature, may be obtained by calling 1-800-548-4725, or go to:</w:t>
      </w:r>
      <w:r>
        <w:rPr>
          <w:sz w:val="20"/>
          <w:szCs w:val="20"/>
        </w:rPr>
        <w:t xml:space="preserve"> </w:t>
      </w:r>
      <w:hyperlink r:id="rId3" w:history="1">
        <w:r w:rsidRPr="000A1E9D">
          <w:rPr>
            <w:rStyle w:val="Hyperlink"/>
            <w:rFonts w:cstheme="minorHAnsi"/>
            <w:sz w:val="20"/>
            <w:szCs w:val="20"/>
          </w:rPr>
          <w:t>http://www.intel.com/design/literature.htm</w:t>
        </w:r>
      </w:hyperlink>
    </w:p>
    <w:p w14:paraId="2292FA32" w14:textId="77777777" w:rsidR="00B3701A" w:rsidRPr="000A1E9D" w:rsidRDefault="00B3701A" w:rsidP="00B3701A">
      <w:pPr>
        <w:rPr>
          <w:sz w:val="20"/>
          <w:szCs w:val="20"/>
        </w:rPr>
      </w:pPr>
      <w:r w:rsidRPr="000A1E9D">
        <w:rPr>
          <w:sz w:val="20"/>
          <w:szCs w:val="20"/>
        </w:rPr>
        <w:t>Software and workloads used in performance tests may have been optimized for performance only on Intel microprocessors.</w:t>
      </w:r>
      <w:r>
        <w:rPr>
          <w:sz w:val="20"/>
          <w:szCs w:val="20"/>
        </w:rPr>
        <w:t xml:space="preserve"> </w:t>
      </w:r>
      <w:r w:rsidRPr="000A1E9D">
        <w:rPr>
          <w:sz w:val="20"/>
          <w:szCs w:val="20"/>
        </w:rPr>
        <w:t>Performance tests, such as SYSmark and MobileMark, are measured using specific computer systems, components, software, operations</w:t>
      </w:r>
      <w:r>
        <w:rPr>
          <w:sz w:val="20"/>
          <w:szCs w:val="20"/>
        </w:rPr>
        <w:t>,</w:t>
      </w:r>
      <w:r w:rsidRPr="000A1E9D">
        <w:rPr>
          <w:sz w:val="20"/>
          <w:szCs w:val="20"/>
        </w:rPr>
        <w:t xml:space="preserve"> and functions.</w:t>
      </w:r>
      <w:r>
        <w:rPr>
          <w:sz w:val="20"/>
          <w:szCs w:val="20"/>
        </w:rPr>
        <w:t xml:space="preserve"> </w:t>
      </w:r>
      <w:r w:rsidRPr="000A1E9D">
        <w:rPr>
          <w:sz w:val="20"/>
          <w:szCs w:val="20"/>
        </w:rPr>
        <w:t>Any change to any of those factors may cause the results to vary.</w:t>
      </w:r>
      <w:r>
        <w:rPr>
          <w:sz w:val="20"/>
          <w:szCs w:val="20"/>
        </w:rPr>
        <w:t xml:space="preserve"> </w:t>
      </w:r>
      <w:r w:rsidRPr="000A1E9D">
        <w:rPr>
          <w:sz w:val="20"/>
          <w:szCs w:val="20"/>
        </w:rPr>
        <w:t>You should consult other information and performance tests to assist you in fully evaluating your contemplated purchases, including the performance of that product when combined with other products.</w:t>
      </w:r>
    </w:p>
    <w:p w14:paraId="7B950B94" w14:textId="77777777" w:rsidR="00B3701A" w:rsidRPr="000A1E9D" w:rsidRDefault="00B3701A" w:rsidP="00B3701A">
      <w:pPr>
        <w:rPr>
          <w:sz w:val="20"/>
          <w:szCs w:val="20"/>
        </w:rPr>
      </w:pPr>
      <w:r w:rsidRPr="000A1E9D">
        <w:rPr>
          <w:sz w:val="20"/>
          <w:szCs w:val="20"/>
        </w:rPr>
        <w:t xml:space="preserve">Any software source code reprinted in this document is furnished under a software license and may only be used or copied in accordance with the terms of that license. </w:t>
      </w:r>
    </w:p>
    <w:p w14:paraId="1FEA2E8B" w14:textId="77777777" w:rsidR="00B3701A" w:rsidRPr="000A1E9D" w:rsidRDefault="00B3701A" w:rsidP="00B3701A">
      <w:pPr>
        <w:rPr>
          <w:color w:val="000000"/>
          <w:sz w:val="20"/>
          <w:szCs w:val="20"/>
        </w:rPr>
      </w:pPr>
      <w:r w:rsidRPr="000A1E9D">
        <w:rPr>
          <w:color w:val="000000"/>
          <w:sz w:val="20"/>
          <w:szCs w:val="20"/>
        </w:rPr>
        <w:t>Intel</w:t>
      </w:r>
      <w:r>
        <w:rPr>
          <w:color w:val="000000"/>
          <w:sz w:val="20"/>
          <w:szCs w:val="20"/>
        </w:rPr>
        <w:t xml:space="preserve"> </w:t>
      </w:r>
      <w:r w:rsidRPr="000A1E9D">
        <w:rPr>
          <w:color w:val="000000"/>
          <w:sz w:val="20"/>
          <w:szCs w:val="20"/>
        </w:rPr>
        <w:t>and the Intel logo are trademarks of Intel Corporation in the US and/or other countries.</w:t>
      </w:r>
    </w:p>
    <w:p w14:paraId="7608550C" w14:textId="77777777" w:rsidR="00B3701A" w:rsidRPr="000A1E9D" w:rsidRDefault="00B3701A" w:rsidP="00B3701A">
      <w:pPr>
        <w:rPr>
          <w:color w:val="000000"/>
          <w:sz w:val="20"/>
          <w:szCs w:val="20"/>
        </w:rPr>
      </w:pPr>
      <w:r w:rsidRPr="000A1E9D">
        <w:rPr>
          <w:color w:val="000000"/>
          <w:sz w:val="20"/>
          <w:szCs w:val="20"/>
        </w:rPr>
        <w:t>Copyright © 2012 Intel Corporation.</w:t>
      </w:r>
      <w:r>
        <w:rPr>
          <w:color w:val="000000"/>
          <w:sz w:val="20"/>
          <w:szCs w:val="20"/>
        </w:rPr>
        <w:t xml:space="preserve"> </w:t>
      </w:r>
      <w:r w:rsidRPr="000A1E9D">
        <w:rPr>
          <w:color w:val="000000"/>
          <w:sz w:val="20"/>
          <w:szCs w:val="20"/>
        </w:rPr>
        <w:t>All rights reserved.</w:t>
      </w:r>
    </w:p>
    <w:p w14:paraId="38B3A34C" w14:textId="77777777" w:rsidR="00B3701A" w:rsidRPr="008D524D" w:rsidRDefault="00B3701A" w:rsidP="00B3701A">
      <w:pPr>
        <w:rPr>
          <w:color w:val="000000"/>
          <w:sz w:val="20"/>
          <w:szCs w:val="20"/>
        </w:rPr>
      </w:pPr>
      <w:r w:rsidRPr="000A1E9D">
        <w:rPr>
          <w:color w:val="000000"/>
          <w:sz w:val="20"/>
          <w:szCs w:val="20"/>
        </w:rPr>
        <w:t>*Other names and brands may be claimed as the property of others.</w:t>
      </w:r>
    </w:p>
    <w:p w14:paraId="5E8C70DA" w14:textId="77777777" w:rsidR="00B3701A" w:rsidRPr="007167ED" w:rsidRDefault="00B3701A" w:rsidP="00B3701A">
      <w:pPr>
        <w:pStyle w:val="EndnoteText"/>
        <w:rPr>
          <w:lang w:val="en-US"/>
        </w:rPr>
      </w:pPr>
    </w:p>
    <w:p w14:paraId="4CD237A8" w14:textId="77777777" w:rsidR="00B3701A" w:rsidRPr="00ED528B" w:rsidRDefault="00B3701A">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B69C6" w14:textId="77777777" w:rsidR="00891E78" w:rsidRDefault="00891E78" w:rsidP="00ED528B">
      <w:pPr>
        <w:spacing w:after="0" w:line="240" w:lineRule="auto"/>
      </w:pPr>
      <w:r>
        <w:separator/>
      </w:r>
    </w:p>
  </w:footnote>
  <w:footnote w:type="continuationSeparator" w:id="0">
    <w:p w14:paraId="0086B5A3" w14:textId="77777777" w:rsidR="00891E78" w:rsidRDefault="00891E78" w:rsidP="00ED5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C340B"/>
    <w:multiLevelType w:val="hybridMultilevel"/>
    <w:tmpl w:val="B0729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A7"/>
    <w:rsid w:val="00020A0F"/>
    <w:rsid w:val="00060493"/>
    <w:rsid w:val="000B06C7"/>
    <w:rsid w:val="000C5341"/>
    <w:rsid w:val="000E1197"/>
    <w:rsid w:val="00142356"/>
    <w:rsid w:val="0014548C"/>
    <w:rsid w:val="001570F3"/>
    <w:rsid w:val="00197B62"/>
    <w:rsid w:val="001A1018"/>
    <w:rsid w:val="001C3C19"/>
    <w:rsid w:val="00222BFB"/>
    <w:rsid w:val="0024614E"/>
    <w:rsid w:val="002749D4"/>
    <w:rsid w:val="00286B87"/>
    <w:rsid w:val="00295CA3"/>
    <w:rsid w:val="002A4B3D"/>
    <w:rsid w:val="002B0C7F"/>
    <w:rsid w:val="002D52A7"/>
    <w:rsid w:val="00324E57"/>
    <w:rsid w:val="00332F8F"/>
    <w:rsid w:val="00333792"/>
    <w:rsid w:val="003A4B6F"/>
    <w:rsid w:val="003A7F55"/>
    <w:rsid w:val="003E4877"/>
    <w:rsid w:val="00415480"/>
    <w:rsid w:val="00432B33"/>
    <w:rsid w:val="004A58A2"/>
    <w:rsid w:val="004B400F"/>
    <w:rsid w:val="004E4750"/>
    <w:rsid w:val="004F3BFB"/>
    <w:rsid w:val="0056340E"/>
    <w:rsid w:val="006961FA"/>
    <w:rsid w:val="006E7519"/>
    <w:rsid w:val="006F75B9"/>
    <w:rsid w:val="00700A86"/>
    <w:rsid w:val="007167ED"/>
    <w:rsid w:val="00724397"/>
    <w:rsid w:val="0072569C"/>
    <w:rsid w:val="00725ADF"/>
    <w:rsid w:val="0074303A"/>
    <w:rsid w:val="0077395E"/>
    <w:rsid w:val="007B0772"/>
    <w:rsid w:val="007C187A"/>
    <w:rsid w:val="007D2DB1"/>
    <w:rsid w:val="008264BC"/>
    <w:rsid w:val="00891E78"/>
    <w:rsid w:val="008A4176"/>
    <w:rsid w:val="008A426D"/>
    <w:rsid w:val="008A66D0"/>
    <w:rsid w:val="008C5B7E"/>
    <w:rsid w:val="008D524D"/>
    <w:rsid w:val="008E5D71"/>
    <w:rsid w:val="0093150F"/>
    <w:rsid w:val="00947547"/>
    <w:rsid w:val="00977057"/>
    <w:rsid w:val="00982FB7"/>
    <w:rsid w:val="009E6820"/>
    <w:rsid w:val="00A02413"/>
    <w:rsid w:val="00A030C8"/>
    <w:rsid w:val="00A13608"/>
    <w:rsid w:val="00A56641"/>
    <w:rsid w:val="00A61882"/>
    <w:rsid w:val="00AA3D56"/>
    <w:rsid w:val="00AD0374"/>
    <w:rsid w:val="00AE1C5E"/>
    <w:rsid w:val="00B161CB"/>
    <w:rsid w:val="00B3701A"/>
    <w:rsid w:val="00B459FB"/>
    <w:rsid w:val="00B635BC"/>
    <w:rsid w:val="00B97D99"/>
    <w:rsid w:val="00BA7F8F"/>
    <w:rsid w:val="00BB38E6"/>
    <w:rsid w:val="00BC6594"/>
    <w:rsid w:val="00C3646A"/>
    <w:rsid w:val="00C44305"/>
    <w:rsid w:val="00C75B47"/>
    <w:rsid w:val="00C7733B"/>
    <w:rsid w:val="00CB0BA5"/>
    <w:rsid w:val="00D12393"/>
    <w:rsid w:val="00D23B83"/>
    <w:rsid w:val="00D65457"/>
    <w:rsid w:val="00D86EA1"/>
    <w:rsid w:val="00DA50CF"/>
    <w:rsid w:val="00DC5F7D"/>
    <w:rsid w:val="00DC721E"/>
    <w:rsid w:val="00DD016D"/>
    <w:rsid w:val="00DF245C"/>
    <w:rsid w:val="00E12938"/>
    <w:rsid w:val="00E25A66"/>
    <w:rsid w:val="00E409A4"/>
    <w:rsid w:val="00E46C9A"/>
    <w:rsid w:val="00E507AE"/>
    <w:rsid w:val="00E548D6"/>
    <w:rsid w:val="00E55C4E"/>
    <w:rsid w:val="00E5678B"/>
    <w:rsid w:val="00E67755"/>
    <w:rsid w:val="00E80FE1"/>
    <w:rsid w:val="00E84442"/>
    <w:rsid w:val="00E93D96"/>
    <w:rsid w:val="00ED528B"/>
    <w:rsid w:val="00F10628"/>
    <w:rsid w:val="00F4684D"/>
    <w:rsid w:val="00F55614"/>
    <w:rsid w:val="00FB4332"/>
    <w:rsid w:val="00FC5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v-text-anchor:middle" fillcolor="none [3204]" strokecolor="none [1604]">
      <v:fill color="none [3204]"/>
      <v:stroke color="none [1604]" weight="2pt"/>
    </o:shapedefaults>
    <o:shapelayout v:ext="edit">
      <o:idmap v:ext="edit" data="1"/>
    </o:shapelayout>
  </w:shapeDefaults>
  <w:decimalSymbol w:val="."/>
  <w:listSeparator w:val=","/>
  <w14:docId w14:val="76D2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A7"/>
    <w:rPr>
      <w:rFonts w:eastAsiaTheme="minorEastAsia"/>
      <w:lang w:val="en-GB" w:eastAsia="en-GB"/>
    </w:rPr>
  </w:style>
  <w:style w:type="paragraph" w:styleId="Heading1">
    <w:name w:val="heading 1"/>
    <w:basedOn w:val="Normal"/>
    <w:next w:val="Normal"/>
    <w:link w:val="Heading1Char"/>
    <w:uiPriority w:val="9"/>
    <w:qFormat/>
    <w:rsid w:val="002D52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D52A7"/>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A7"/>
    <w:rPr>
      <w:rFonts w:asciiTheme="majorHAnsi" w:eastAsiaTheme="majorEastAsia" w:hAnsiTheme="majorHAnsi" w:cstheme="majorBidi"/>
      <w:b/>
      <w:bCs/>
      <w:sz w:val="28"/>
      <w:szCs w:val="28"/>
      <w:lang w:val="en-GB" w:eastAsia="en-GB"/>
    </w:rPr>
  </w:style>
  <w:style w:type="character" w:customStyle="1" w:styleId="Heading2Char">
    <w:name w:val="Heading 2 Char"/>
    <w:basedOn w:val="DefaultParagraphFont"/>
    <w:link w:val="Heading2"/>
    <w:uiPriority w:val="9"/>
    <w:rsid w:val="002D52A7"/>
    <w:rPr>
      <w:rFonts w:asciiTheme="majorHAnsi" w:eastAsiaTheme="majorEastAsia" w:hAnsiTheme="majorHAnsi" w:cstheme="majorBidi"/>
      <w:b/>
      <w:bCs/>
      <w:sz w:val="26"/>
      <w:szCs w:val="26"/>
      <w:lang w:val="en-GB" w:eastAsia="en-GB"/>
    </w:rPr>
  </w:style>
  <w:style w:type="paragraph" w:styleId="Title">
    <w:name w:val="Title"/>
    <w:basedOn w:val="Normal"/>
    <w:next w:val="Normal"/>
    <w:link w:val="TitleChar"/>
    <w:uiPriority w:val="10"/>
    <w:qFormat/>
    <w:rsid w:val="002D5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D52A7"/>
    <w:rPr>
      <w:rFonts w:asciiTheme="majorHAnsi" w:eastAsiaTheme="majorEastAsia" w:hAnsiTheme="majorHAnsi" w:cstheme="majorBidi"/>
      <w:spacing w:val="5"/>
      <w:sz w:val="52"/>
      <w:szCs w:val="52"/>
      <w:lang w:val="en-GB" w:eastAsia="en-GB"/>
    </w:rPr>
  </w:style>
  <w:style w:type="paragraph" w:styleId="NoSpacing">
    <w:name w:val="No Spacing"/>
    <w:basedOn w:val="Normal"/>
    <w:uiPriority w:val="1"/>
    <w:qFormat/>
    <w:rsid w:val="002D52A7"/>
    <w:pPr>
      <w:spacing w:after="0" w:line="240" w:lineRule="auto"/>
    </w:pPr>
  </w:style>
  <w:style w:type="paragraph" w:styleId="ListParagraph">
    <w:name w:val="List Paragraph"/>
    <w:basedOn w:val="Normal"/>
    <w:uiPriority w:val="34"/>
    <w:qFormat/>
    <w:rsid w:val="002D52A7"/>
    <w:pPr>
      <w:ind w:left="720"/>
      <w:contextualSpacing/>
    </w:pPr>
  </w:style>
  <w:style w:type="paragraph" w:styleId="Caption">
    <w:name w:val="caption"/>
    <w:basedOn w:val="Normal"/>
    <w:next w:val="Normal"/>
    <w:uiPriority w:val="35"/>
    <w:unhideWhenUsed/>
    <w:rsid w:val="002D52A7"/>
    <w:pPr>
      <w:spacing w:line="240" w:lineRule="auto"/>
    </w:pPr>
    <w:rPr>
      <w:b/>
      <w:bCs/>
      <w:color w:val="4F81BD" w:themeColor="accent1"/>
      <w:sz w:val="18"/>
      <w:szCs w:val="18"/>
    </w:rPr>
  </w:style>
  <w:style w:type="paragraph" w:styleId="NormalWeb">
    <w:name w:val="Normal (Web)"/>
    <w:basedOn w:val="Normal"/>
    <w:uiPriority w:val="99"/>
    <w:semiHidden/>
    <w:unhideWhenUsed/>
    <w:rsid w:val="002D52A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D52A7"/>
    <w:rPr>
      <w:color w:val="0000FF" w:themeColor="hyperlink"/>
      <w:u w:val="single"/>
    </w:rPr>
  </w:style>
  <w:style w:type="paragraph" w:styleId="BalloonText">
    <w:name w:val="Balloon Text"/>
    <w:basedOn w:val="Normal"/>
    <w:link w:val="BalloonTextChar"/>
    <w:uiPriority w:val="99"/>
    <w:semiHidden/>
    <w:unhideWhenUsed/>
    <w:rsid w:val="002D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A7"/>
    <w:rPr>
      <w:rFonts w:ascii="Tahoma" w:eastAsiaTheme="minorEastAsia" w:hAnsi="Tahoma" w:cs="Tahoma"/>
      <w:sz w:val="16"/>
      <w:szCs w:val="16"/>
      <w:lang w:val="en-GB" w:eastAsia="en-GB"/>
    </w:rPr>
  </w:style>
  <w:style w:type="character" w:styleId="HTMLCode">
    <w:name w:val="HTML Code"/>
    <w:basedOn w:val="DefaultParagraphFont"/>
    <w:uiPriority w:val="99"/>
    <w:semiHidden/>
    <w:unhideWhenUsed/>
    <w:rsid w:val="00C44305"/>
    <w:rPr>
      <w:rFonts w:ascii="Courier New" w:eastAsia="Times New Roman" w:hAnsi="Courier New" w:cs="Courier New" w:hint="default"/>
      <w:color w:val="007000"/>
      <w:sz w:val="20"/>
      <w:szCs w:val="20"/>
    </w:rPr>
  </w:style>
  <w:style w:type="paragraph" w:styleId="EndnoteText">
    <w:name w:val="endnote text"/>
    <w:basedOn w:val="Normal"/>
    <w:link w:val="EndnoteTextChar"/>
    <w:uiPriority w:val="99"/>
    <w:semiHidden/>
    <w:unhideWhenUsed/>
    <w:rsid w:val="00ED52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528B"/>
    <w:rPr>
      <w:rFonts w:eastAsiaTheme="minorEastAsia"/>
      <w:sz w:val="20"/>
      <w:szCs w:val="20"/>
      <w:lang w:val="en-GB" w:eastAsia="en-GB"/>
    </w:rPr>
  </w:style>
  <w:style w:type="character" w:styleId="EndnoteReference">
    <w:name w:val="endnote reference"/>
    <w:basedOn w:val="DefaultParagraphFont"/>
    <w:uiPriority w:val="99"/>
    <w:semiHidden/>
    <w:unhideWhenUsed/>
    <w:rsid w:val="00ED528B"/>
    <w:rPr>
      <w:vertAlign w:val="superscript"/>
    </w:rPr>
  </w:style>
  <w:style w:type="character" w:styleId="FollowedHyperlink">
    <w:name w:val="FollowedHyperlink"/>
    <w:basedOn w:val="DefaultParagraphFont"/>
    <w:uiPriority w:val="99"/>
    <w:semiHidden/>
    <w:unhideWhenUsed/>
    <w:rsid w:val="00ED528B"/>
    <w:rPr>
      <w:color w:val="800080" w:themeColor="followedHyperlink"/>
      <w:u w:val="single"/>
    </w:rPr>
  </w:style>
  <w:style w:type="character" w:styleId="CommentReference">
    <w:name w:val="annotation reference"/>
    <w:basedOn w:val="DefaultParagraphFont"/>
    <w:uiPriority w:val="99"/>
    <w:semiHidden/>
    <w:unhideWhenUsed/>
    <w:rsid w:val="006E7519"/>
    <w:rPr>
      <w:sz w:val="16"/>
      <w:szCs w:val="16"/>
    </w:rPr>
  </w:style>
  <w:style w:type="paragraph" w:styleId="CommentText">
    <w:name w:val="annotation text"/>
    <w:basedOn w:val="Normal"/>
    <w:link w:val="CommentTextChar"/>
    <w:uiPriority w:val="99"/>
    <w:semiHidden/>
    <w:unhideWhenUsed/>
    <w:rsid w:val="006E7519"/>
    <w:pPr>
      <w:spacing w:line="240" w:lineRule="auto"/>
    </w:pPr>
    <w:rPr>
      <w:sz w:val="20"/>
      <w:szCs w:val="20"/>
    </w:rPr>
  </w:style>
  <w:style w:type="character" w:customStyle="1" w:styleId="CommentTextChar">
    <w:name w:val="Comment Text Char"/>
    <w:basedOn w:val="DefaultParagraphFont"/>
    <w:link w:val="CommentText"/>
    <w:uiPriority w:val="99"/>
    <w:semiHidden/>
    <w:rsid w:val="006E7519"/>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6E7519"/>
    <w:rPr>
      <w:b/>
      <w:bCs/>
    </w:rPr>
  </w:style>
  <w:style w:type="character" w:customStyle="1" w:styleId="CommentSubjectChar">
    <w:name w:val="Comment Subject Char"/>
    <w:basedOn w:val="CommentTextChar"/>
    <w:link w:val="CommentSubject"/>
    <w:uiPriority w:val="99"/>
    <w:semiHidden/>
    <w:rsid w:val="006E7519"/>
    <w:rPr>
      <w:rFonts w:eastAsiaTheme="minorEastAsia"/>
      <w:b/>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A7"/>
    <w:rPr>
      <w:rFonts w:eastAsiaTheme="minorEastAsia"/>
      <w:lang w:val="en-GB" w:eastAsia="en-GB"/>
    </w:rPr>
  </w:style>
  <w:style w:type="paragraph" w:styleId="Heading1">
    <w:name w:val="heading 1"/>
    <w:basedOn w:val="Normal"/>
    <w:next w:val="Normal"/>
    <w:link w:val="Heading1Char"/>
    <w:uiPriority w:val="9"/>
    <w:qFormat/>
    <w:rsid w:val="002D52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D52A7"/>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A7"/>
    <w:rPr>
      <w:rFonts w:asciiTheme="majorHAnsi" w:eastAsiaTheme="majorEastAsia" w:hAnsiTheme="majorHAnsi" w:cstheme="majorBidi"/>
      <w:b/>
      <w:bCs/>
      <w:sz w:val="28"/>
      <w:szCs w:val="28"/>
      <w:lang w:val="en-GB" w:eastAsia="en-GB"/>
    </w:rPr>
  </w:style>
  <w:style w:type="character" w:customStyle="1" w:styleId="Heading2Char">
    <w:name w:val="Heading 2 Char"/>
    <w:basedOn w:val="DefaultParagraphFont"/>
    <w:link w:val="Heading2"/>
    <w:uiPriority w:val="9"/>
    <w:rsid w:val="002D52A7"/>
    <w:rPr>
      <w:rFonts w:asciiTheme="majorHAnsi" w:eastAsiaTheme="majorEastAsia" w:hAnsiTheme="majorHAnsi" w:cstheme="majorBidi"/>
      <w:b/>
      <w:bCs/>
      <w:sz w:val="26"/>
      <w:szCs w:val="26"/>
      <w:lang w:val="en-GB" w:eastAsia="en-GB"/>
    </w:rPr>
  </w:style>
  <w:style w:type="paragraph" w:styleId="Title">
    <w:name w:val="Title"/>
    <w:basedOn w:val="Normal"/>
    <w:next w:val="Normal"/>
    <w:link w:val="TitleChar"/>
    <w:uiPriority w:val="10"/>
    <w:qFormat/>
    <w:rsid w:val="002D5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D52A7"/>
    <w:rPr>
      <w:rFonts w:asciiTheme="majorHAnsi" w:eastAsiaTheme="majorEastAsia" w:hAnsiTheme="majorHAnsi" w:cstheme="majorBidi"/>
      <w:spacing w:val="5"/>
      <w:sz w:val="52"/>
      <w:szCs w:val="52"/>
      <w:lang w:val="en-GB" w:eastAsia="en-GB"/>
    </w:rPr>
  </w:style>
  <w:style w:type="paragraph" w:styleId="NoSpacing">
    <w:name w:val="No Spacing"/>
    <w:basedOn w:val="Normal"/>
    <w:uiPriority w:val="1"/>
    <w:qFormat/>
    <w:rsid w:val="002D52A7"/>
    <w:pPr>
      <w:spacing w:after="0" w:line="240" w:lineRule="auto"/>
    </w:pPr>
  </w:style>
  <w:style w:type="paragraph" w:styleId="ListParagraph">
    <w:name w:val="List Paragraph"/>
    <w:basedOn w:val="Normal"/>
    <w:uiPriority w:val="34"/>
    <w:qFormat/>
    <w:rsid w:val="002D52A7"/>
    <w:pPr>
      <w:ind w:left="720"/>
      <w:contextualSpacing/>
    </w:pPr>
  </w:style>
  <w:style w:type="paragraph" w:styleId="Caption">
    <w:name w:val="caption"/>
    <w:basedOn w:val="Normal"/>
    <w:next w:val="Normal"/>
    <w:uiPriority w:val="35"/>
    <w:unhideWhenUsed/>
    <w:rsid w:val="002D52A7"/>
    <w:pPr>
      <w:spacing w:line="240" w:lineRule="auto"/>
    </w:pPr>
    <w:rPr>
      <w:b/>
      <w:bCs/>
      <w:color w:val="4F81BD" w:themeColor="accent1"/>
      <w:sz w:val="18"/>
      <w:szCs w:val="18"/>
    </w:rPr>
  </w:style>
  <w:style w:type="paragraph" w:styleId="NormalWeb">
    <w:name w:val="Normal (Web)"/>
    <w:basedOn w:val="Normal"/>
    <w:uiPriority w:val="99"/>
    <w:semiHidden/>
    <w:unhideWhenUsed/>
    <w:rsid w:val="002D52A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D52A7"/>
    <w:rPr>
      <w:color w:val="0000FF" w:themeColor="hyperlink"/>
      <w:u w:val="single"/>
    </w:rPr>
  </w:style>
  <w:style w:type="paragraph" w:styleId="BalloonText">
    <w:name w:val="Balloon Text"/>
    <w:basedOn w:val="Normal"/>
    <w:link w:val="BalloonTextChar"/>
    <w:uiPriority w:val="99"/>
    <w:semiHidden/>
    <w:unhideWhenUsed/>
    <w:rsid w:val="002D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A7"/>
    <w:rPr>
      <w:rFonts w:ascii="Tahoma" w:eastAsiaTheme="minorEastAsia" w:hAnsi="Tahoma" w:cs="Tahoma"/>
      <w:sz w:val="16"/>
      <w:szCs w:val="16"/>
      <w:lang w:val="en-GB" w:eastAsia="en-GB"/>
    </w:rPr>
  </w:style>
  <w:style w:type="character" w:styleId="HTMLCode">
    <w:name w:val="HTML Code"/>
    <w:basedOn w:val="DefaultParagraphFont"/>
    <w:uiPriority w:val="99"/>
    <w:semiHidden/>
    <w:unhideWhenUsed/>
    <w:rsid w:val="00C44305"/>
    <w:rPr>
      <w:rFonts w:ascii="Courier New" w:eastAsia="Times New Roman" w:hAnsi="Courier New" w:cs="Courier New" w:hint="default"/>
      <w:color w:val="007000"/>
      <w:sz w:val="20"/>
      <w:szCs w:val="20"/>
    </w:rPr>
  </w:style>
  <w:style w:type="paragraph" w:styleId="EndnoteText">
    <w:name w:val="endnote text"/>
    <w:basedOn w:val="Normal"/>
    <w:link w:val="EndnoteTextChar"/>
    <w:uiPriority w:val="99"/>
    <w:semiHidden/>
    <w:unhideWhenUsed/>
    <w:rsid w:val="00ED52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528B"/>
    <w:rPr>
      <w:rFonts w:eastAsiaTheme="minorEastAsia"/>
      <w:sz w:val="20"/>
      <w:szCs w:val="20"/>
      <w:lang w:val="en-GB" w:eastAsia="en-GB"/>
    </w:rPr>
  </w:style>
  <w:style w:type="character" w:styleId="EndnoteReference">
    <w:name w:val="endnote reference"/>
    <w:basedOn w:val="DefaultParagraphFont"/>
    <w:uiPriority w:val="99"/>
    <w:semiHidden/>
    <w:unhideWhenUsed/>
    <w:rsid w:val="00ED528B"/>
    <w:rPr>
      <w:vertAlign w:val="superscript"/>
    </w:rPr>
  </w:style>
  <w:style w:type="character" w:styleId="FollowedHyperlink">
    <w:name w:val="FollowedHyperlink"/>
    <w:basedOn w:val="DefaultParagraphFont"/>
    <w:uiPriority w:val="99"/>
    <w:semiHidden/>
    <w:unhideWhenUsed/>
    <w:rsid w:val="00ED528B"/>
    <w:rPr>
      <w:color w:val="800080" w:themeColor="followedHyperlink"/>
      <w:u w:val="single"/>
    </w:rPr>
  </w:style>
  <w:style w:type="character" w:styleId="CommentReference">
    <w:name w:val="annotation reference"/>
    <w:basedOn w:val="DefaultParagraphFont"/>
    <w:uiPriority w:val="99"/>
    <w:semiHidden/>
    <w:unhideWhenUsed/>
    <w:rsid w:val="006E7519"/>
    <w:rPr>
      <w:sz w:val="16"/>
      <w:szCs w:val="16"/>
    </w:rPr>
  </w:style>
  <w:style w:type="paragraph" w:styleId="CommentText">
    <w:name w:val="annotation text"/>
    <w:basedOn w:val="Normal"/>
    <w:link w:val="CommentTextChar"/>
    <w:uiPriority w:val="99"/>
    <w:semiHidden/>
    <w:unhideWhenUsed/>
    <w:rsid w:val="006E7519"/>
    <w:pPr>
      <w:spacing w:line="240" w:lineRule="auto"/>
    </w:pPr>
    <w:rPr>
      <w:sz w:val="20"/>
      <w:szCs w:val="20"/>
    </w:rPr>
  </w:style>
  <w:style w:type="character" w:customStyle="1" w:styleId="CommentTextChar">
    <w:name w:val="Comment Text Char"/>
    <w:basedOn w:val="DefaultParagraphFont"/>
    <w:link w:val="CommentText"/>
    <w:uiPriority w:val="99"/>
    <w:semiHidden/>
    <w:rsid w:val="006E7519"/>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6E7519"/>
    <w:rPr>
      <w:b/>
      <w:bCs/>
    </w:rPr>
  </w:style>
  <w:style w:type="character" w:customStyle="1" w:styleId="CommentSubjectChar">
    <w:name w:val="Comment Subject Char"/>
    <w:basedOn w:val="CommentTextChar"/>
    <w:link w:val="CommentSubject"/>
    <w:uiPriority w:val="99"/>
    <w:semiHidden/>
    <w:rsid w:val="006E7519"/>
    <w:rPr>
      <w:rFonts w:eastAsiaTheme="minorEastAsia"/>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060523">
      <w:bodyDiv w:val="1"/>
      <w:marLeft w:val="0"/>
      <w:marRight w:val="0"/>
      <w:marTop w:val="0"/>
      <w:marBottom w:val="0"/>
      <w:divBdr>
        <w:top w:val="none" w:sz="0" w:space="0" w:color="auto"/>
        <w:left w:val="none" w:sz="0" w:space="0" w:color="auto"/>
        <w:bottom w:val="none" w:sz="0" w:space="0" w:color="auto"/>
        <w:right w:val="none" w:sz="0" w:space="0" w:color="auto"/>
      </w:divBdr>
    </w:div>
    <w:div w:id="681080786">
      <w:bodyDiv w:val="1"/>
      <w:marLeft w:val="0"/>
      <w:marRight w:val="0"/>
      <w:marTop w:val="0"/>
      <w:marBottom w:val="0"/>
      <w:divBdr>
        <w:top w:val="none" w:sz="0" w:space="0" w:color="auto"/>
        <w:left w:val="none" w:sz="0" w:space="0" w:color="auto"/>
        <w:bottom w:val="none" w:sz="0" w:space="0" w:color="auto"/>
        <w:right w:val="none" w:sz="0" w:space="0" w:color="auto"/>
      </w:divBdr>
    </w:div>
    <w:div w:id="868689675">
      <w:bodyDiv w:val="1"/>
      <w:marLeft w:val="0"/>
      <w:marRight w:val="0"/>
      <w:marTop w:val="0"/>
      <w:marBottom w:val="0"/>
      <w:divBdr>
        <w:top w:val="none" w:sz="0" w:space="0" w:color="auto"/>
        <w:left w:val="none" w:sz="0" w:space="0" w:color="auto"/>
        <w:bottom w:val="none" w:sz="0" w:space="0" w:color="auto"/>
        <w:right w:val="none" w:sz="0" w:space="0" w:color="auto"/>
      </w:divBdr>
    </w:div>
    <w:div w:id="1192449874">
      <w:bodyDiv w:val="1"/>
      <w:marLeft w:val="0"/>
      <w:marRight w:val="0"/>
      <w:marTop w:val="0"/>
      <w:marBottom w:val="0"/>
      <w:divBdr>
        <w:top w:val="none" w:sz="0" w:space="0" w:color="auto"/>
        <w:left w:val="none" w:sz="0" w:space="0" w:color="auto"/>
        <w:bottom w:val="none" w:sz="0" w:space="0" w:color="auto"/>
        <w:right w:val="none" w:sz="0" w:space="0" w:color="auto"/>
      </w:divBdr>
    </w:div>
    <w:div w:id="1340740819">
      <w:bodyDiv w:val="1"/>
      <w:marLeft w:val="0"/>
      <w:marRight w:val="0"/>
      <w:marTop w:val="0"/>
      <w:marBottom w:val="0"/>
      <w:divBdr>
        <w:top w:val="none" w:sz="0" w:space="0" w:color="auto"/>
        <w:left w:val="none" w:sz="0" w:space="0" w:color="auto"/>
        <w:bottom w:val="none" w:sz="0" w:space="0" w:color="auto"/>
        <w:right w:val="none" w:sz="0" w:space="0" w:color="auto"/>
      </w:divBdr>
    </w:div>
    <w:div w:id="1363439725">
      <w:bodyDiv w:val="1"/>
      <w:marLeft w:val="0"/>
      <w:marRight w:val="0"/>
      <w:marTop w:val="0"/>
      <w:marBottom w:val="0"/>
      <w:divBdr>
        <w:top w:val="none" w:sz="0" w:space="0" w:color="auto"/>
        <w:left w:val="none" w:sz="0" w:space="0" w:color="auto"/>
        <w:bottom w:val="none" w:sz="0" w:space="0" w:color="auto"/>
        <w:right w:val="none" w:sz="0" w:space="0" w:color="auto"/>
      </w:divBdr>
    </w:div>
    <w:div w:id="1402095657">
      <w:bodyDiv w:val="1"/>
      <w:marLeft w:val="0"/>
      <w:marRight w:val="0"/>
      <w:marTop w:val="0"/>
      <w:marBottom w:val="0"/>
      <w:divBdr>
        <w:top w:val="none" w:sz="0" w:space="0" w:color="auto"/>
        <w:left w:val="none" w:sz="0" w:space="0" w:color="auto"/>
        <w:bottom w:val="none" w:sz="0" w:space="0" w:color="auto"/>
        <w:right w:val="none" w:sz="0" w:space="0" w:color="auto"/>
      </w:divBdr>
    </w:div>
    <w:div w:id="1488788184">
      <w:bodyDiv w:val="1"/>
      <w:marLeft w:val="0"/>
      <w:marRight w:val="0"/>
      <w:marTop w:val="0"/>
      <w:marBottom w:val="0"/>
      <w:divBdr>
        <w:top w:val="none" w:sz="0" w:space="0" w:color="auto"/>
        <w:left w:val="none" w:sz="0" w:space="0" w:color="auto"/>
        <w:bottom w:val="none" w:sz="0" w:space="0" w:color="auto"/>
        <w:right w:val="none" w:sz="0" w:space="0" w:color="auto"/>
      </w:divBdr>
      <w:divsChild>
        <w:div w:id="895968579">
          <w:marLeft w:val="0"/>
          <w:marRight w:val="0"/>
          <w:marTop w:val="0"/>
          <w:marBottom w:val="0"/>
          <w:divBdr>
            <w:top w:val="none" w:sz="0" w:space="0" w:color="auto"/>
            <w:left w:val="none" w:sz="0" w:space="0" w:color="auto"/>
            <w:bottom w:val="none" w:sz="0" w:space="0" w:color="auto"/>
            <w:right w:val="none" w:sz="0" w:space="0" w:color="auto"/>
          </w:divBdr>
          <w:divsChild>
            <w:div w:id="1777600677">
              <w:marLeft w:val="3735"/>
              <w:marRight w:val="0"/>
              <w:marTop w:val="0"/>
              <w:marBottom w:val="0"/>
              <w:divBdr>
                <w:top w:val="none" w:sz="0" w:space="0" w:color="auto"/>
                <w:left w:val="none" w:sz="0" w:space="0" w:color="auto"/>
                <w:bottom w:val="none" w:sz="0" w:space="0" w:color="auto"/>
                <w:right w:val="none" w:sz="0" w:space="0" w:color="auto"/>
              </w:divBdr>
              <w:divsChild>
                <w:div w:id="611327845">
                  <w:marLeft w:val="0"/>
                  <w:marRight w:val="0"/>
                  <w:marTop w:val="0"/>
                  <w:marBottom w:val="0"/>
                  <w:divBdr>
                    <w:top w:val="none" w:sz="0" w:space="0" w:color="auto"/>
                    <w:left w:val="none" w:sz="0" w:space="0" w:color="auto"/>
                    <w:bottom w:val="none" w:sz="0" w:space="0" w:color="auto"/>
                    <w:right w:val="none" w:sz="0" w:space="0" w:color="auto"/>
                  </w:divBdr>
                  <w:divsChild>
                    <w:div w:id="1838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reference/android/os/PowerManag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reference/android/os/PowerManag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os/PowerManager.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developer.android.com/reference/android/os/PowerManager.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intel.com/design/literature.htm" TargetMode="External"/><Relationship Id="rId2" Type="http://schemas.openxmlformats.org/officeDocument/2006/relationships/hyperlink" Target="http://lwn.net/Articles/318611/" TargetMode="External"/><Relationship Id="rId1" Type="http://schemas.openxmlformats.org/officeDocument/2006/relationships/hyperlink" Target="http://developer.android.com/reference/android/os/Powe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5FA3D-602D-466F-95B7-052D6E37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 Christopher A</dc:creator>
  <cp:lastModifiedBy>Intel User</cp:lastModifiedBy>
  <cp:revision>14</cp:revision>
  <dcterms:created xsi:type="dcterms:W3CDTF">2012-09-11T17:25:00Z</dcterms:created>
  <dcterms:modified xsi:type="dcterms:W3CDTF">2012-09-20T16:54:00Z</dcterms:modified>
</cp:coreProperties>
</file>